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11" w:rsidRDefault="00362A40" w:rsidP="000510C9">
      <w:pPr>
        <w:jc w:val="both"/>
      </w:pPr>
      <w:r>
        <w:t xml:space="preserve">As </w:t>
      </w:r>
      <w:del w:id="0" w:author="cvelth@outlook.com" w:date="2017-11-29T23:30:00Z">
        <w:r w:rsidDel="000510C9">
          <w:delText xml:space="preserve">Gordon </w:delText>
        </w:r>
      </w:del>
      <w:r>
        <w:t xml:space="preserve">Moore’s law </w:t>
      </w:r>
      <w:del w:id="1" w:author="cvelth@outlook.com" w:date="2017-11-29T23:30:00Z">
        <w:r w:rsidDel="000510C9">
          <w:delText>sayi</w:delText>
        </w:r>
        <w:r w:rsidR="0060196D" w:rsidDel="000510C9">
          <w:delText>ng</w:delText>
        </w:r>
        <w:r w:rsidDel="000510C9">
          <w:delText xml:space="preserve"> </w:delText>
        </w:r>
      </w:del>
      <w:ins w:id="2" w:author="cvelth@outlook.com" w:date="2017-11-29T23:30:00Z">
        <w:r w:rsidR="000510C9">
          <w:t xml:space="preserve">about the increase </w:t>
        </w:r>
        <w:r w:rsidR="000510C9" w:rsidRPr="000510C9">
          <w:t xml:space="preserve">of </w:t>
        </w:r>
      </w:ins>
      <w:del w:id="3" w:author="cvelth@outlook.com" w:date="2017-11-29T23:31:00Z">
        <w:r w:rsidR="0060196D" w:rsidRPr="000510C9" w:rsidDel="000510C9">
          <w:rPr>
            <w:rPrChange w:id="4" w:author="cvelth@outlook.com" w:date="2017-11-29T23:32:00Z">
              <w:rPr>
                <w:rStyle w:val="QuoteChar"/>
              </w:rPr>
            </w:rPrChange>
          </w:rPr>
          <w:delText xml:space="preserve">“The </w:delText>
        </w:r>
      </w:del>
      <w:ins w:id="5" w:author="cvelth@outlook.com" w:date="2017-11-29T23:31:00Z">
        <w:r w:rsidR="000510C9" w:rsidRPr="000510C9">
          <w:rPr>
            <w:rPrChange w:id="6" w:author="cvelth@outlook.com" w:date="2017-11-29T23:32:00Z">
              <w:rPr>
                <w:rStyle w:val="QuoteChar"/>
              </w:rPr>
            </w:rPrChange>
          </w:rPr>
          <w:t xml:space="preserve">the </w:t>
        </w:r>
      </w:ins>
      <w:r w:rsidR="0060196D" w:rsidRPr="000510C9">
        <w:rPr>
          <w:rPrChange w:id="7" w:author="cvelth@outlook.com" w:date="2017-11-29T23:32:00Z">
            <w:rPr>
              <w:rStyle w:val="QuoteChar"/>
            </w:rPr>
          </w:rPrChange>
        </w:rPr>
        <w:t xml:space="preserve">complexity </w:t>
      </w:r>
      <w:del w:id="8" w:author="cvelth@outlook.com" w:date="2017-11-29T23:32:00Z">
        <w:r w:rsidR="0060196D" w:rsidRPr="000510C9" w:rsidDel="000510C9">
          <w:rPr>
            <w:rPrChange w:id="9" w:author="cvelth@outlook.com" w:date="2017-11-29T23:32:00Z">
              <w:rPr>
                <w:rStyle w:val="QuoteChar"/>
              </w:rPr>
            </w:rPrChange>
          </w:rPr>
          <w:delText>for minimum component costs has increased at a rate of roughly a factor of two per year”</w:delText>
        </w:r>
      </w:del>
      <w:ins w:id="10" w:author="cvelth@outlook.com" w:date="2017-11-29T23:32:00Z">
        <w:r w:rsidR="000510C9" w:rsidRPr="000510C9">
          <w:rPr>
            <w:rPrChange w:id="11" w:author="cvelth@outlook.com" w:date="2017-11-29T23:32:00Z">
              <w:rPr>
                <w:rStyle w:val="QuoteChar"/>
              </w:rPr>
            </w:rPrChange>
          </w:rPr>
          <w:t>of computer components</w:t>
        </w:r>
      </w:ins>
      <w:r w:rsidR="0060196D" w:rsidRPr="000510C9">
        <w:fldChar w:fldCharType="begin"/>
      </w:r>
      <w:r w:rsidR="0060196D" w:rsidRPr="000510C9">
        <w:instrText xml:space="preserve"> TA \l "\“The complexity for minimum component costs has increased at a rate of roughly a factor of two per year\”" \s "\"The complexity for minimum component costs has increased at a rate of roughly a factor of two per year\"" \c 1 </w:instrText>
      </w:r>
      <w:r w:rsidR="0060196D" w:rsidRPr="000510C9">
        <w:fldChar w:fldCharType="end"/>
      </w:r>
      <w:r w:rsidR="001E68EB" w:rsidRPr="000510C9">
        <w:t xml:space="preserve"> </w:t>
      </w:r>
      <w:r w:rsidR="001E68EB" w:rsidRPr="000510C9">
        <w:rPr>
          <w:rPrChange w:id="12" w:author="cvelth@outlook.com" w:date="2017-11-29T23:32:00Z">
            <w:rPr>
              <w:rStyle w:val="QuoteChar"/>
            </w:rPr>
          </w:rPrChange>
        </w:rPr>
        <w:t>i</w:t>
      </w:r>
      <w:r w:rsidRPr="000510C9">
        <w:t>s still active</w:t>
      </w:r>
      <w:r w:rsidR="001E68EB" w:rsidRPr="000510C9">
        <w:t>,</w:t>
      </w:r>
      <w:r w:rsidR="0060196D" w:rsidRPr="000510C9">
        <w:t xml:space="preserve"> even considering the fact, that </w:t>
      </w:r>
      <w:del w:id="13" w:author="cvelth@outlook.com" w:date="2017-11-29T23:32:00Z">
        <w:r w:rsidR="0060196D" w:rsidRPr="000510C9" w:rsidDel="000510C9">
          <w:delText>it has been over</w:delText>
        </w:r>
      </w:del>
      <w:ins w:id="14" w:author="cvelth@outlook.com" w:date="2017-11-29T23:32:00Z">
        <w:r w:rsidR="000510C9">
          <w:t>more than</w:t>
        </w:r>
      </w:ins>
      <w:r w:rsidR="0060196D" w:rsidRPr="000510C9">
        <w:t xml:space="preserve"> 50 years</w:t>
      </w:r>
      <w:ins w:id="15" w:author="cvelth@outlook.com" w:date="2017-11-29T23:32:00Z">
        <w:r w:rsidR="000510C9">
          <w:t xml:space="preserve"> have passed</w:t>
        </w:r>
      </w:ins>
      <w:r w:rsidR="0060196D" w:rsidRPr="000510C9">
        <w:t xml:space="preserve"> since </w:t>
      </w:r>
      <w:del w:id="16" w:author="cvelth@outlook.com" w:date="2017-11-29T23:33:00Z">
        <w:r w:rsidR="0060196D" w:rsidRPr="000510C9" w:rsidDel="000510C9">
          <w:delText>its</w:delText>
        </w:r>
      </w:del>
      <w:ins w:id="17" w:author="cvelth@outlook.com" w:date="2017-11-29T23:33:00Z">
        <w:r w:rsidR="000510C9" w:rsidRPr="000510C9">
          <w:t>it</w:t>
        </w:r>
        <w:r w:rsidR="000510C9">
          <w:t>s</w:t>
        </w:r>
      </w:ins>
      <w:r w:rsidR="0060196D" w:rsidRPr="000510C9">
        <w:t xml:space="preserve"> publication</w:t>
      </w:r>
      <w:r w:rsidR="0060196D">
        <w:t xml:space="preserve">, </w:t>
      </w:r>
      <w:ins w:id="18" w:author="cvelth@outlook.com" w:date="2017-11-29T23:33:00Z">
        <w:r w:rsidR="000510C9">
          <w:t xml:space="preserve">it’s can be easily said that </w:t>
        </w:r>
      </w:ins>
      <w:del w:id="19" w:author="cvelth@outlook.com" w:date="2017-11-29T23:33:00Z">
        <w:r w:rsidR="00F6477C" w:rsidDel="000510C9">
          <w:delText>a</w:delText>
        </w:r>
        <w:r w:rsidR="0060196D" w:rsidDel="000510C9">
          <w:delText xml:space="preserve">verage computer </w:delText>
        </w:r>
      </w:del>
      <w:r w:rsidR="0060196D">
        <w:t>processing cost keeps getting cheaper</w:t>
      </w:r>
      <w:ins w:id="20" w:author="cvelth@outlook.com" w:date="2017-11-29T23:33:00Z">
        <w:r w:rsidR="000510C9">
          <w:t>. The</w:t>
        </w:r>
      </w:ins>
      <w:r w:rsidR="0060196D">
        <w:t xml:space="preserve"> </w:t>
      </w:r>
      <w:del w:id="21" w:author="cvelth@outlook.com" w:date="2017-11-29T23:33:00Z">
        <w:r w:rsidR="0060196D" w:rsidDel="000510C9">
          <w:delText xml:space="preserve">and its </w:delText>
        </w:r>
      </w:del>
      <w:r w:rsidR="0060196D">
        <w:t xml:space="preserve">impact </w:t>
      </w:r>
      <w:ins w:id="22" w:author="cvelth@outlook.com" w:date="2017-11-29T23:34:00Z">
        <w:r w:rsidR="000510C9">
          <w:t xml:space="preserve">of continuous improvement causes </w:t>
        </w:r>
      </w:ins>
      <w:del w:id="23" w:author="cvelth@outlook.com" w:date="2017-11-29T23:34:00Z">
        <w:r w:rsidR="0060196D" w:rsidDel="000510C9">
          <w:delText xml:space="preserve">on </w:delText>
        </w:r>
      </w:del>
      <w:r w:rsidR="0060196D">
        <w:t xml:space="preserve">all the </w:t>
      </w:r>
      <w:r w:rsidR="0092569C">
        <w:t xml:space="preserve">sectors of human activity including economics </w:t>
      </w:r>
      <w:del w:id="24" w:author="cvelth@outlook.com" w:date="2017-11-29T23:34:00Z">
        <w:r w:rsidR="001E68EB" w:rsidDel="000510C9">
          <w:delText xml:space="preserve">grows </w:delText>
        </w:r>
      </w:del>
      <w:ins w:id="25" w:author="cvelth@outlook.com" w:date="2017-11-29T23:34:00Z">
        <w:r w:rsidR="000510C9">
          <w:t>to depend on processing devices</w:t>
        </w:r>
        <w:r w:rsidR="000510C9">
          <w:t xml:space="preserve"> </w:t>
        </w:r>
      </w:ins>
      <w:r w:rsidR="001E68EB">
        <w:t>stronger and stronger</w:t>
      </w:r>
      <w:del w:id="26" w:author="cvelth@outlook.com" w:date="2017-11-29T23:35:00Z">
        <w:r w:rsidR="001E68EB" w:rsidDel="000510C9">
          <w:delText xml:space="preserve"> even though the rate of growth has considerably decreased</w:delText>
        </w:r>
      </w:del>
      <w:r w:rsidR="0092569C">
        <w:t>.</w:t>
      </w:r>
    </w:p>
    <w:p w:rsidR="002C3381" w:rsidRDefault="0092569C" w:rsidP="00F92653">
      <w:pPr>
        <w:jc w:val="both"/>
        <w:rPr>
          <w:ins w:id="27" w:author="cvelth@outlook.com" w:date="2017-11-29T23:45:00Z"/>
        </w:rPr>
      </w:pPr>
      <w:r>
        <w:t xml:space="preserve">It is </w:t>
      </w:r>
      <w:del w:id="28" w:author="cvelth@outlook.com" w:date="2017-11-29T23:35:00Z">
        <w:r w:rsidDel="003C32AC">
          <w:delText xml:space="preserve">not </w:delText>
        </w:r>
      </w:del>
      <w:r>
        <w:t>a surprise</w:t>
      </w:r>
      <w:ins w:id="29" w:author="cvelth@outlook.com" w:date="2017-11-29T23:35:00Z">
        <w:r w:rsidR="003C32AC">
          <w:t xml:space="preserve"> for no-one</w:t>
        </w:r>
      </w:ins>
      <w:r>
        <w:t xml:space="preserve"> that more complex and diverse ways to classify and process </w:t>
      </w:r>
      <w:r w:rsidR="001E68EB">
        <w:t>data</w:t>
      </w:r>
      <w:r>
        <w:t xml:space="preserve">, </w:t>
      </w:r>
      <w:del w:id="30" w:author="cvelth@outlook.com" w:date="2017-11-29T23:35:00Z">
        <w:r w:rsidDel="003C32AC">
          <w:delText xml:space="preserve">opened by </w:delText>
        </w:r>
      </w:del>
      <w:del w:id="31" w:author="cvelth@outlook.com" w:date="2017-11-29T23:36:00Z">
        <w:r w:rsidR="001E68EB" w:rsidDel="003C32AC">
          <w:delText>technology development</w:delText>
        </w:r>
      </w:del>
      <w:ins w:id="32" w:author="cvelth@outlook.com" w:date="2017-11-29T23:36:00Z">
        <w:r w:rsidR="003C32AC">
          <w:t>opened by wider spread of complex processing systems</w:t>
        </w:r>
      </w:ins>
      <w:r>
        <w:t>, changed ways</w:t>
      </w:r>
      <w:ins w:id="33" w:author="cvelth@outlook.com" w:date="2017-11-29T23:36:00Z">
        <w:r w:rsidR="003C32AC">
          <w:t xml:space="preserve"> </w:t>
        </w:r>
        <w:r w:rsidR="003C32AC">
          <w:t>all the social sciences</w:t>
        </w:r>
        <w:r w:rsidR="003C32AC">
          <w:t xml:space="preserve"> work</w:t>
        </w:r>
      </w:ins>
      <w:del w:id="34" w:author="cvelth@outlook.com" w:date="2017-11-29T23:36:00Z">
        <w:r w:rsidDel="003C32AC">
          <w:delText xml:space="preserve"> of s</w:delText>
        </w:r>
        <w:r w:rsidR="001E68EB" w:rsidDel="003C32AC">
          <w:delText>tudy for all the social sciences</w:delText>
        </w:r>
      </w:del>
      <w:r w:rsidR="001E68EB">
        <w:t>: it’s easier to get a hint of the “Bigger picture” using</w:t>
      </w:r>
      <w:ins w:id="35" w:author="cvelth@outlook.com" w:date="2017-11-29T23:38:00Z">
        <w:r w:rsidR="003C32AC">
          <w:t xml:space="preserve"> </w:t>
        </w:r>
        <w:r w:rsidR="00A87699">
          <w:t>extended volume</w:t>
        </w:r>
        <w:r w:rsidR="003C32AC">
          <w:t>s</w:t>
        </w:r>
        <w:r w:rsidR="003C32AC">
          <w:t xml:space="preserve"> of</w:t>
        </w:r>
      </w:ins>
      <w:r w:rsidR="001E68EB">
        <w:t xml:space="preserve"> more diverse data</w:t>
      </w:r>
      <w:ins w:id="36" w:author="cvelth@outlook.com" w:date="2017-11-29T23:37:00Z">
        <w:r w:rsidR="003C32AC">
          <w:t>.</w:t>
        </w:r>
      </w:ins>
      <w:ins w:id="37" w:author="cvelth@outlook.com" w:date="2017-11-29T23:38:00Z">
        <w:r w:rsidR="003C32AC">
          <w:t xml:space="preserve"> The extension of amounts is </w:t>
        </w:r>
      </w:ins>
      <w:ins w:id="38" w:author="cvelth@outlook.com" w:date="2017-11-29T23:39:00Z">
        <w:r w:rsidR="003C32AC">
          <w:t>caused</w:t>
        </w:r>
      </w:ins>
      <w:ins w:id="39" w:author="cvelth@outlook.com" w:date="2017-11-29T23:38:00Z">
        <w:r w:rsidR="003C32AC">
          <w:t xml:space="preserve"> </w:t>
        </w:r>
      </w:ins>
      <w:ins w:id="40" w:author="cvelth@outlook.com" w:date="2017-11-29T23:39:00Z">
        <w:r w:rsidR="003C32AC">
          <w:t xml:space="preserve">by </w:t>
        </w:r>
        <w:r w:rsidR="00925E51">
          <w:t xml:space="preserve">the growing availability and decreasing price of </w:t>
        </w:r>
        <w:r w:rsidR="00925E51">
          <w:t>systems with increased computation capabilities</w:t>
        </w:r>
        <w:r w:rsidR="002C3381">
          <w:t>.</w:t>
        </w:r>
      </w:ins>
    </w:p>
    <w:p w:rsidR="001E68EB" w:rsidDel="002C3381" w:rsidRDefault="001E68EB" w:rsidP="005044BE">
      <w:pPr>
        <w:jc w:val="both"/>
        <w:rPr>
          <w:del w:id="41" w:author="cvelth@outlook.com" w:date="2017-11-29T23:45:00Z"/>
        </w:rPr>
      </w:pPr>
      <w:del w:id="42" w:author="cvelth@outlook.com" w:date="2017-11-29T23:38:00Z">
        <w:r w:rsidDel="003C32AC">
          <w:delText xml:space="preserve"> and </w:delText>
        </w:r>
      </w:del>
      <w:del w:id="43" w:author="cvelth@outlook.com" w:date="2017-11-29T23:43:00Z">
        <w:r w:rsidDel="002C3381">
          <w:delText>we get an ability to process even more data with the growth of processing power because with them getting cheaper it’s easier to afford</w:delText>
        </w:r>
      </w:del>
      <w:del w:id="44" w:author="cvelth@outlook.com" w:date="2017-11-29T23:39:00Z">
        <w:r w:rsidDel="00925E51">
          <w:delText xml:space="preserve"> systems with increased computation capabilities</w:delText>
        </w:r>
      </w:del>
      <w:del w:id="45" w:author="cvelth@outlook.com" w:date="2017-11-29T23:43:00Z">
        <w:r w:rsidDel="002C3381">
          <w:delText>.</w:delText>
        </w:r>
      </w:del>
    </w:p>
    <w:p w:rsidR="00D109FD" w:rsidRDefault="001B3BEF" w:rsidP="002C3381">
      <w:pPr>
        <w:jc w:val="both"/>
      </w:pPr>
      <w:del w:id="46" w:author="cvelth@outlook.com" w:date="2017-11-29T23:45:00Z">
        <w:r w:rsidDel="002C3381">
          <w:delText xml:space="preserve">Just from the </w:delText>
        </w:r>
      </w:del>
      <w:r>
        <w:t>Justin Wolfers and Betsey Stevenson</w:t>
      </w:r>
      <w:ins w:id="47" w:author="cvelth@outlook.com" w:date="2017-11-29T23:45:00Z">
        <w:r w:rsidR="002C3381">
          <w:t xml:space="preserve"> in their</w:t>
        </w:r>
      </w:ins>
      <w:del w:id="48" w:author="cvelth@outlook.com" w:date="2017-11-29T23:45:00Z">
        <w:r w:rsidDel="002C3381">
          <w:delText>’s 2012</w:delText>
        </w:r>
      </w:del>
      <w:r>
        <w:t xml:space="preserve"> work</w:t>
      </w:r>
      <w:ins w:id="49" w:author="cvelth@outlook.com" w:date="2017-11-29T23:45:00Z">
        <w:r w:rsidR="002C3381">
          <w:t xml:space="preserve"> mentioned that</w:t>
        </w:r>
      </w:ins>
      <w:ins w:id="50" w:author="cvelth@outlook.com" w:date="2017-11-29T23:46:00Z">
        <w:r w:rsidR="002C3381">
          <w:t xml:space="preserve"> now an economic student with a laptop can in few seconds process</w:t>
        </w:r>
      </w:ins>
      <w:ins w:id="51" w:author="cvelth@outlook.com" w:date="2017-11-29T23:47:00Z">
        <w:r w:rsidR="002C3381">
          <w:t xml:space="preserve"> an amount</w:t>
        </w:r>
      </w:ins>
      <w:ins w:id="52" w:author="cvelth@outlook.com" w:date="2017-11-29T23:46:00Z">
        <w:r w:rsidR="002C3381">
          <w:t xml:space="preserve"> data </w:t>
        </w:r>
      </w:ins>
      <w:ins w:id="53" w:author="cvelth@outlook.com" w:date="2017-11-29T23:47:00Z">
        <w:r w:rsidR="002C3381">
          <w:t>comparable to a roomful of Ph.D. few years ago</w:t>
        </w:r>
      </w:ins>
      <w:del w:id="54" w:author="cvelth@outlook.com" w:date="2017-11-29T23:45:00Z">
        <w:r w:rsidDel="002C3381">
          <w:delText xml:space="preserve">, stating that </w:delText>
        </w:r>
        <w:r w:rsidRPr="001B3BEF" w:rsidDel="002C3381">
          <w:rPr>
            <w:rStyle w:val="QuoteChar"/>
          </w:rPr>
          <w:delText>“</w:delText>
        </w:r>
      </w:del>
      <w:del w:id="55" w:author="cvelth@outlook.com" w:date="2017-11-29T23:48:00Z">
        <w:r w:rsidRPr="001B3BEF" w:rsidDel="002C3381">
          <w:rPr>
            <w:rStyle w:val="QuoteChar"/>
          </w:rPr>
          <w:delText>computing power has made it extremely easy and cheap to analyse all the data you produce. An economist with a laptop can, in a matter of seconds, do the kind of number crunching it used to take a roomful of Ph.D.’s weeks to achieve. Just a few decades ago, economists used punch cards to program data analysis for their empirical studies. The result has been a boom in empirical research.”</w:delText>
        </w:r>
        <w:r w:rsidDel="002C3381">
          <w:delText xml:space="preserve"> i</w:delText>
        </w:r>
      </w:del>
      <w:ins w:id="56" w:author="cvelth@outlook.com" w:date="2017-11-29T23:48:00Z">
        <w:r w:rsidR="002C3381">
          <w:t xml:space="preserve">. I hope, it shows how impactful </w:t>
        </w:r>
      </w:ins>
      <w:del w:id="57" w:author="cvelth@outlook.com" w:date="2017-11-29T23:49:00Z">
        <w:r w:rsidDel="002C3381">
          <w:delText xml:space="preserve">t’s </w:delText>
        </w:r>
      </w:del>
      <w:del w:id="58" w:author="cvelth@outlook.com" w:date="2017-11-29T23:48:00Z">
        <w:r w:rsidDel="002C3381">
          <w:delText xml:space="preserve">possible </w:delText>
        </w:r>
      </w:del>
      <w:del w:id="59" w:author="cvelth@outlook.com" w:date="2017-11-29T23:49:00Z">
        <w:r w:rsidDel="002C3381">
          <w:delText xml:space="preserve">to </w:delText>
        </w:r>
        <w:r w:rsidR="0001743A" w:rsidDel="002C3381">
          <w:delText>imagine</w:delText>
        </w:r>
        <w:r w:rsidDel="002C3381">
          <w:delText xml:space="preserve"> the impact </w:delText>
        </w:r>
      </w:del>
      <w:r w:rsidR="00D109FD">
        <w:t xml:space="preserve">information age breakthrough </w:t>
      </w:r>
      <w:ins w:id="60" w:author="cvelth@outlook.com" w:date="2017-11-29T23:49:00Z">
        <w:r w:rsidR="002C3381">
          <w:t xml:space="preserve">was. But even on the earliest edges of its </w:t>
        </w:r>
      </w:ins>
      <w:ins w:id="61" w:author="cvelth@outlook.com" w:date="2017-11-29T23:50:00Z">
        <w:r w:rsidR="00A87699">
          <w:t>development</w:t>
        </w:r>
      </w:ins>
      <w:del w:id="62" w:author="cvelth@outlook.com" w:date="2017-11-29T23:49:00Z">
        <w:r w:rsidR="00D109FD" w:rsidDel="002C3381">
          <w:delText>cased on the field</w:delText>
        </w:r>
      </w:del>
      <w:del w:id="63" w:author="cvelth@outlook.com" w:date="2017-11-29T23:48:00Z">
        <w:r w:rsidR="00D109FD" w:rsidDel="002C3381">
          <w:delText>. B</w:delText>
        </w:r>
      </w:del>
      <w:del w:id="64" w:author="cvelth@outlook.com" w:date="2017-11-29T23:49:00Z">
        <w:r w:rsidR="00D109FD" w:rsidDel="002C3381">
          <w:delText>ut even before it</w:delText>
        </w:r>
      </w:del>
      <w:r w:rsidR="00D109FD">
        <w:t xml:space="preserve">, when the first of the computers </w:t>
      </w:r>
      <w:del w:id="65" w:author="cvelth@outlook.com" w:date="2017-11-29T23:49:00Z">
        <w:r w:rsidR="00D109FD" w:rsidDel="00A87699">
          <w:delText xml:space="preserve">found </w:delText>
        </w:r>
      </w:del>
      <w:ins w:id="66" w:author="cvelth@outlook.com" w:date="2017-11-29T23:49:00Z">
        <w:r w:rsidR="00A87699">
          <w:t>were in the search for the position</w:t>
        </w:r>
      </w:ins>
      <w:ins w:id="67" w:author="cvelth@outlook.com" w:date="2017-11-29T23:50:00Z">
        <w:r w:rsidR="00A87699">
          <w:t xml:space="preserve"> they already cased impact on the researchers. </w:t>
        </w:r>
      </w:ins>
      <w:del w:id="68" w:author="cvelth@outlook.com" w:date="2017-11-29T23:50:00Z">
        <w:r w:rsidR="00D109FD" w:rsidDel="00A87699">
          <w:delText>their usage, f</w:delText>
        </w:r>
      </w:del>
      <w:ins w:id="69" w:author="cvelth@outlook.com" w:date="2017-11-29T23:50:00Z">
        <w:r w:rsidR="00A87699">
          <w:t>F</w:t>
        </w:r>
      </w:ins>
      <w:r w:rsidR="00D109FD">
        <w:t xml:space="preserve">or reference, Daniel Suit in </w:t>
      </w:r>
      <w:del w:id="70" w:author="cvelth@outlook.com" w:date="2017-11-29T23:50:00Z">
        <w:r w:rsidR="00D109FD" w:rsidDel="00A87699">
          <w:delText xml:space="preserve">his work from </w:delText>
        </w:r>
      </w:del>
      <w:r w:rsidR="00D109FD">
        <w:t xml:space="preserve">1962 wrote that IBM 1620 </w:t>
      </w:r>
      <w:del w:id="71" w:author="cvelth@outlook.com" w:date="2017-11-29T23:51:00Z">
        <w:r w:rsidR="00D109FD" w:rsidDel="00A87699">
          <w:delText xml:space="preserve">would </w:delText>
        </w:r>
      </w:del>
      <w:ins w:id="72" w:author="cvelth@outlook.com" w:date="2017-11-29T23:51:00Z">
        <w:r w:rsidR="00A87699">
          <w:t>is capable of processin</w:t>
        </w:r>
        <w:r w:rsidR="00A87699" w:rsidRPr="00A87699">
          <w:t xml:space="preserve">g </w:t>
        </w:r>
      </w:ins>
      <w:del w:id="73" w:author="cvelth@outlook.com" w:date="2017-11-29T23:51:00Z">
        <w:r w:rsidR="00D109FD" w:rsidRPr="00A87699" w:rsidDel="00A87699">
          <w:delText xml:space="preserve">allow us to </w:delText>
        </w:r>
        <w:r w:rsidR="00D109FD" w:rsidRPr="00A87699" w:rsidDel="00A87699">
          <w:rPr>
            <w:rPrChange w:id="74" w:author="cvelth@outlook.com" w:date="2017-11-29T23:52:00Z">
              <w:rPr>
                <w:rStyle w:val="QuoteChar"/>
              </w:rPr>
            </w:rPrChange>
          </w:rPr>
          <w:delText>“use models of indefinite size, limited only by the available data”</w:delText>
        </w:r>
      </w:del>
      <w:ins w:id="75" w:author="cvelth@outlook.com" w:date="2017-11-29T23:51:00Z">
        <w:r w:rsidR="00A87699" w:rsidRPr="00A87699">
          <w:rPr>
            <w:rPrChange w:id="76" w:author="cvelth@outlook.com" w:date="2017-11-29T23:52:00Z">
              <w:rPr>
                <w:rStyle w:val="QuoteChar"/>
              </w:rPr>
            </w:rPrChange>
          </w:rPr>
          <w:t>models without size limitation with only the availability of data as its upper limi</w:t>
        </w:r>
      </w:ins>
      <w:ins w:id="77" w:author="cvelth@outlook.com" w:date="2017-11-29T23:52:00Z">
        <w:r w:rsidR="00A87699" w:rsidRPr="00A87699">
          <w:rPr>
            <w:rPrChange w:id="78" w:author="cvelth@outlook.com" w:date="2017-11-29T23:52:00Z">
              <w:rPr>
                <w:rStyle w:val="QuoteChar"/>
              </w:rPr>
            </w:rPrChange>
          </w:rPr>
          <w:t>t</w:t>
        </w:r>
      </w:ins>
      <w:r w:rsidR="00D109FD" w:rsidRPr="00A87699">
        <w:t xml:space="preserve"> </w:t>
      </w:r>
      <w:r w:rsidR="00D109FD">
        <w:t>and</w:t>
      </w:r>
      <w:r w:rsidR="00D109FD" w:rsidRPr="00D109FD">
        <w:t xml:space="preserve"> </w:t>
      </w:r>
      <w:r w:rsidR="00D109FD">
        <w:t>Charles Wolf and John Enns</w:t>
      </w:r>
      <w:ins w:id="79" w:author="cvelth@outlook.com" w:date="2017-11-29T23:52:00Z">
        <w:r w:rsidR="00A87699">
          <w:t xml:space="preserve"> called computers a bridge between</w:t>
        </w:r>
      </w:ins>
      <w:del w:id="80" w:author="cvelth@outlook.com" w:date="2017-11-29T23:52:00Z">
        <w:r w:rsidR="00D109FD" w:rsidDel="00A87699">
          <w:delText xml:space="preserve"> stated that computers gave us ability to create direct connection between</w:delText>
        </w:r>
      </w:del>
      <w:r w:rsidR="00D109FD">
        <w:t xml:space="preserve"> </w:t>
      </w:r>
      <w:r w:rsidR="00D109FD" w:rsidRPr="00A87699">
        <w:rPr>
          <w:rPrChange w:id="81" w:author="cvelth@outlook.com" w:date="2017-11-29T23:52:00Z">
            <w:rPr>
              <w:rStyle w:val="QuoteChar"/>
            </w:rPr>
          </w:rPrChange>
        </w:rPr>
        <w:t>“formal theory”</w:t>
      </w:r>
      <w:r w:rsidR="00D109FD" w:rsidRPr="00A87699">
        <w:t xml:space="preserve"> and </w:t>
      </w:r>
      <w:r w:rsidR="00D109FD" w:rsidRPr="00A87699">
        <w:rPr>
          <w:rPrChange w:id="82" w:author="cvelth@outlook.com" w:date="2017-11-29T23:52:00Z">
            <w:rPr>
              <w:rStyle w:val="QuoteChar"/>
            </w:rPr>
          </w:rPrChange>
        </w:rPr>
        <w:t>“databases”</w:t>
      </w:r>
      <w:r w:rsidR="00D109FD" w:rsidRPr="00A87699">
        <w:t>.</w:t>
      </w:r>
      <w:r w:rsidR="00D109FD">
        <w:t xml:space="preserve"> This way, </w:t>
      </w:r>
      <w:del w:id="83" w:author="cvelth@outlook.com" w:date="2017-11-29T23:53:00Z">
        <w:r w:rsidR="00D109FD" w:rsidDel="00A87699">
          <w:delText xml:space="preserve">the </w:delText>
        </w:r>
      </w:del>
      <w:r w:rsidR="00D109FD">
        <w:t>data</w:t>
      </w:r>
      <w:ins w:id="84" w:author="cvelth@outlook.com" w:date="2017-11-29T23:53:00Z">
        <w:r w:rsidR="00A87699">
          <w:t xml:space="preserve"> processing has no need in </w:t>
        </w:r>
      </w:ins>
      <w:del w:id="85" w:author="cvelth@outlook.com" w:date="2017-11-29T23:53:00Z">
        <w:r w:rsidR="00D109FD" w:rsidDel="00A87699">
          <w:delText xml:space="preserve"> can be processed with limited </w:delText>
        </w:r>
      </w:del>
      <w:ins w:id="86" w:author="cvelth@outlook.com" w:date="2017-11-29T23:57:00Z">
        <w:r w:rsidR="00A87699">
          <w:t>as much</w:t>
        </w:r>
      </w:ins>
      <w:ins w:id="87" w:author="cvelth@outlook.com" w:date="2017-11-29T23:53:00Z">
        <w:r w:rsidR="00A87699">
          <w:t xml:space="preserve"> </w:t>
        </w:r>
      </w:ins>
      <w:r w:rsidR="00D109FD">
        <w:t>human control</w:t>
      </w:r>
      <w:ins w:id="88" w:author="cvelth@outlook.com" w:date="2017-11-29T23:57:00Z">
        <w:r w:rsidR="00A87699">
          <w:t xml:space="preserve"> as it used to.</w:t>
        </w:r>
      </w:ins>
      <w:del w:id="89" w:author="cvelth@outlook.com" w:date="2017-11-29T23:57:00Z">
        <w:r w:rsidR="00D109FD" w:rsidDel="00A87699">
          <w:delText xml:space="preserve"> which</w:delText>
        </w:r>
      </w:del>
      <w:ins w:id="90" w:author="cvelth@outlook.com" w:date="2017-11-29T23:57:00Z">
        <w:r w:rsidR="00A87699">
          <w:t xml:space="preserve"> T</w:t>
        </w:r>
      </w:ins>
      <w:ins w:id="91" w:author="cvelth@outlook.com" w:date="2017-11-29T23:58:00Z">
        <w:r w:rsidR="00A87699">
          <w:t>he change</w:t>
        </w:r>
      </w:ins>
      <w:r w:rsidR="00D109FD">
        <w:t xml:space="preserve"> allows economists</w:t>
      </w:r>
      <w:ins w:id="92" w:author="cvelth@outlook.com" w:date="2017-11-29T23:58:00Z">
        <w:r w:rsidR="00A87699">
          <w:t xml:space="preserve"> to </w:t>
        </w:r>
      </w:ins>
      <w:del w:id="93" w:author="cvelth@outlook.com" w:date="2017-11-29T23:58:00Z">
        <w:r w:rsidR="00D109FD" w:rsidDel="00A87699">
          <w:delText xml:space="preserve"> </w:delText>
        </w:r>
      </w:del>
      <w:r w:rsidR="00D109FD">
        <w:t xml:space="preserve">concentrate on more interesting and important matters instead of </w:t>
      </w:r>
      <w:del w:id="94" w:author="cvelth@outlook.com" w:date="2017-11-29T23:58:00Z">
        <w:r w:rsidR="00D109FD" w:rsidDel="003C022B">
          <w:delText>spending their time on</w:delText>
        </w:r>
      </w:del>
      <w:ins w:id="95" w:author="cvelth@outlook.com" w:date="2017-11-29T23:58:00Z">
        <w:r w:rsidR="003C022B">
          <w:t>manual</w:t>
        </w:r>
      </w:ins>
      <w:r w:rsidR="00D109FD">
        <w:t xml:space="preserve"> calculations.</w:t>
      </w:r>
    </w:p>
    <w:p w:rsidR="005B298F" w:rsidRDefault="005B298F" w:rsidP="00D109FD">
      <w:pPr>
        <w:jc w:val="both"/>
      </w:pPr>
      <w:r>
        <w:t xml:space="preserve">In contradiction to practical usages, </w:t>
      </w:r>
      <w:ins w:id="96" w:author="cvelth@outlook.com" w:date="2017-11-30T00:02:00Z">
        <w:r w:rsidR="005044BE">
          <w:t xml:space="preserve">the </w:t>
        </w:r>
      </w:ins>
      <w:r>
        <w:t xml:space="preserve">impact </w:t>
      </w:r>
      <w:ins w:id="97" w:author="cvelth@outlook.com" w:date="2017-11-30T00:02:00Z">
        <w:r w:rsidR="005044BE">
          <w:t xml:space="preserve">of </w:t>
        </w:r>
      </w:ins>
      <w:r>
        <w:t xml:space="preserve">automated computing systems </w:t>
      </w:r>
      <w:del w:id="98" w:author="cvelth@outlook.com" w:date="2017-11-30T00:02:00Z">
        <w:r w:rsidDel="005044BE">
          <w:delText>cased to</w:delText>
        </w:r>
      </w:del>
      <w:ins w:id="99" w:author="cvelth@outlook.com" w:date="2017-11-30T00:02:00Z">
        <w:r w:rsidR="005044BE">
          <w:t>on</w:t>
        </w:r>
      </w:ins>
      <w:r>
        <w:t xml:space="preserve"> theoretical </w:t>
      </w:r>
      <w:del w:id="100" w:author="cvelth@outlook.com" w:date="2017-11-30T00:02:00Z">
        <w:r w:rsidDel="005044BE">
          <w:delText xml:space="preserve">part of the </w:delText>
        </w:r>
      </w:del>
      <w:r>
        <w:t>science is no</w:t>
      </w:r>
      <w:ins w:id="101" w:author="cvelth@outlook.com" w:date="2017-11-30T00:02:00Z">
        <w:r w:rsidR="005044BE">
          <w:t>w</w:t>
        </w:r>
      </w:ins>
      <w:del w:id="102" w:author="cvelth@outlook.com" w:date="2017-11-30T00:02:00Z">
        <w:r w:rsidDel="005044BE">
          <w:delText>t</w:delText>
        </w:r>
      </w:del>
      <w:r>
        <w:t xml:space="preserve"> even comparable to their practical usefulness. Even if</w:t>
      </w:r>
      <w:ins w:id="103" w:author="cvelth@outlook.com" w:date="2017-11-30T00:03:00Z">
        <w:r w:rsidR="005044BE">
          <w:t>, similarly to the</w:t>
        </w:r>
      </w:ins>
      <w:r>
        <w:t xml:space="preserve"> </w:t>
      </w:r>
      <w:ins w:id="104" w:author="cvelth@outlook.com" w:date="2017-11-30T00:03:00Z">
        <w:r w:rsidR="005044BE">
          <w:t>natural sciences</w:t>
        </w:r>
        <w:r w:rsidR="005044BE" w:rsidDel="005044BE">
          <w:t xml:space="preserve"> </w:t>
        </w:r>
      </w:ins>
      <w:del w:id="105" w:author="cvelth@outlook.com" w:date="2017-11-30T00:02:00Z">
        <w:r w:rsidDel="005044BE">
          <w:delText>they have</w:delText>
        </w:r>
      </w:del>
      <w:ins w:id="106" w:author="cvelth@outlook.com" w:date="2017-11-30T00:02:00Z">
        <w:r w:rsidR="005044BE">
          <w:t>it</w:t>
        </w:r>
      </w:ins>
      <w:ins w:id="107" w:author="cvelth@outlook.com" w:date="2017-11-30T00:03:00Z">
        <w:r w:rsidR="005044BE">
          <w:t>’s able to</w:t>
        </w:r>
      </w:ins>
      <w:del w:id="108" w:author="cvelth@outlook.com" w:date="2017-11-30T00:03:00Z">
        <w:r w:rsidDel="005044BE">
          <w:delText xml:space="preserve"> an ability to</w:delText>
        </w:r>
      </w:del>
      <w:r>
        <w:t xml:space="preserve"> convert </w:t>
      </w:r>
      <w:r w:rsidR="00E05476">
        <w:t>a t</w:t>
      </w:r>
      <w:r>
        <w:t>heory into applied work</w:t>
      </w:r>
      <w:del w:id="109" w:author="cvelth@outlook.com" w:date="2017-11-30T00:03:00Z">
        <w:r w:rsidDel="005044BE">
          <w:delText xml:space="preserve"> as it did for the natural sciences</w:delText>
        </w:r>
      </w:del>
      <w:r w:rsidR="00E05476">
        <w:t xml:space="preserve">, </w:t>
      </w:r>
      <w:r>
        <w:t>this type of impact on the economics was rather insignificant until recent years.</w:t>
      </w:r>
    </w:p>
    <w:p w:rsidR="005044BE" w:rsidRDefault="00E05476" w:rsidP="00D109FD">
      <w:pPr>
        <w:jc w:val="both"/>
        <w:rPr>
          <w:ins w:id="110" w:author="cvelth@outlook.com" w:date="2017-11-30T00:04:00Z"/>
        </w:rPr>
      </w:pPr>
      <w:r>
        <w:t>But let’s s</w:t>
      </w:r>
      <w:ins w:id="111" w:author="cvelth@outlook.com" w:date="2017-11-30T00:04:00Z">
        <w:r w:rsidR="005044BE">
          <w:t>t</w:t>
        </w:r>
      </w:ins>
      <w:r>
        <w:t>ate it in a clear way: What do</w:t>
      </w:r>
      <w:ins w:id="112" w:author="cvelth@outlook.com" w:date="2017-11-30T00:04:00Z">
        <w:r w:rsidR="005044BE">
          <w:t xml:space="preserve"> modern</w:t>
        </w:r>
      </w:ins>
      <w:r>
        <w:t xml:space="preserve"> computer</w:t>
      </w:r>
      <w:ins w:id="113" w:author="cvelth@outlook.com" w:date="2017-11-30T00:04:00Z">
        <w:r w:rsidR="005044BE">
          <w:t>s</w:t>
        </w:r>
      </w:ins>
      <w:r>
        <w:t xml:space="preserve"> offer for the economics scientists and how do they improve the</w:t>
      </w:r>
      <w:ins w:id="114" w:author="cvelth@outlook.com" w:date="2017-11-30T00:04:00Z">
        <w:r w:rsidR="005044BE">
          <w:t xml:space="preserve"> </w:t>
        </w:r>
      </w:ins>
      <w:del w:id="115" w:author="cvelth@outlook.com" w:date="2017-11-30T00:04:00Z">
        <w:r w:rsidDel="005044BE">
          <w:delText xml:space="preserve"> way </w:delText>
        </w:r>
      </w:del>
      <w:r>
        <w:t>scientific process</w:t>
      </w:r>
      <w:del w:id="116" w:author="cvelth@outlook.com" w:date="2017-11-30T00:04:00Z">
        <w:r w:rsidDel="005044BE">
          <w:delText xml:space="preserve"> is handled</w:delText>
        </w:r>
      </w:del>
      <w:r>
        <w:t>?</w:t>
      </w:r>
    </w:p>
    <w:p w:rsidR="00BF1548" w:rsidRDefault="00E05476" w:rsidP="00D109FD">
      <w:pPr>
        <w:jc w:val="both"/>
      </w:pPr>
      <w:r>
        <w:t xml:space="preserve"> First of all, the time </w:t>
      </w:r>
      <w:del w:id="117" w:author="cvelth@outlook.com" w:date="2017-11-30T00:05:00Z">
        <w:r w:rsidDel="00F84FBF">
          <w:delText xml:space="preserve">needed for the </w:delText>
        </w:r>
      </w:del>
      <w:r>
        <w:t>calculation</w:t>
      </w:r>
      <w:ins w:id="118" w:author="cvelth@outlook.com" w:date="2017-11-30T00:05:00Z">
        <w:r w:rsidR="00F84FBF">
          <w:t>s take</w:t>
        </w:r>
      </w:ins>
      <w:r>
        <w:t xml:space="preserve"> is drastically lower </w:t>
      </w:r>
      <w:r w:rsidR="0001743A">
        <w:t>in comparison with</w:t>
      </w:r>
      <w:r>
        <w:t xml:space="preserve"> all the methods that came before it (like routine calculators or even pencil </w:t>
      </w:r>
      <w:del w:id="119" w:author="cvelth@outlook.com" w:date="2017-11-30T00:05:00Z">
        <w:r w:rsidDel="00F84FBF">
          <w:delText xml:space="preserve">plus </w:delText>
        </w:r>
      </w:del>
      <w:ins w:id="120" w:author="cvelth@outlook.com" w:date="2017-11-30T00:05:00Z">
        <w:r w:rsidR="00F84FBF">
          <w:t>and</w:t>
        </w:r>
        <w:r w:rsidR="00F84FBF">
          <w:t xml:space="preserve"> </w:t>
        </w:r>
      </w:ins>
      <w:r>
        <w:t>pape</w:t>
      </w:r>
      <w:bookmarkStart w:id="121" w:name="_GoBack"/>
      <w:bookmarkEnd w:id="121"/>
      <w:r>
        <w:t xml:space="preserve">r). </w:t>
      </w:r>
      <w:ins w:id="122" w:author="cvelth@outlook.com" w:date="2017-11-30T00:05:00Z">
        <w:r w:rsidR="00F84FBF">
          <w:t xml:space="preserve">The simplest use case possible is to use processing systems as an reliable tool for solving sets of input-output </w:t>
        </w:r>
      </w:ins>
      <w:ins w:id="123" w:author="cvelth@outlook.com" w:date="2017-11-30T00:06:00Z">
        <w:r w:rsidR="00F84FBF">
          <w:t>models</w:t>
        </w:r>
      </w:ins>
      <w:del w:id="124" w:author="cvelth@outlook.com" w:date="2017-11-30T00:06:00Z">
        <w:r w:rsidDel="00F84FBF">
          <w:delText>At the very l</w:delText>
        </w:r>
      </w:del>
      <w:del w:id="125" w:author="cvelth@outlook.com" w:date="2017-11-30T00:05:00Z">
        <w:r w:rsidDel="00F84FBF">
          <w:delText>i</w:delText>
        </w:r>
      </w:del>
      <w:del w:id="126" w:author="cvelth@outlook.com" w:date="2017-11-30T00:06:00Z">
        <w:r w:rsidDel="00F84FBF">
          <w:delText>st, they can be used as fast and reliable tool able to solve input-output models</w:delText>
        </w:r>
      </w:del>
      <w:r>
        <w:t xml:space="preserve">, </w:t>
      </w:r>
      <w:del w:id="127" w:author="cvelth@outlook.com" w:date="2017-11-30T00:06:00Z">
        <w:r w:rsidDel="00F84FBF">
          <w:delText xml:space="preserve">estimate </w:delText>
        </w:r>
      </w:del>
      <w:ins w:id="128" w:author="cvelth@outlook.com" w:date="2017-11-30T00:06:00Z">
        <w:r w:rsidR="00F84FBF">
          <w:t>estimation of</w:t>
        </w:r>
        <w:r w:rsidR="00F84FBF">
          <w:t xml:space="preserve"> </w:t>
        </w:r>
      </w:ins>
      <w:r>
        <w:t xml:space="preserve">regression coefficients and </w:t>
      </w:r>
      <w:del w:id="129" w:author="cvelth@outlook.com" w:date="2017-11-30T00:06:00Z">
        <w:r w:rsidDel="00F84FBF">
          <w:delText xml:space="preserve">simulate </w:delText>
        </w:r>
      </w:del>
      <w:r>
        <w:t>process</w:t>
      </w:r>
      <w:ins w:id="130" w:author="cvelth@outlook.com" w:date="2017-11-30T00:06:00Z">
        <w:r w:rsidR="00F84FBF">
          <w:t xml:space="preserve"> simulation</w:t>
        </w:r>
      </w:ins>
      <w:del w:id="131" w:author="cvelth@outlook.com" w:date="2017-11-30T00:06:00Z">
        <w:r w:rsidDel="00F84FBF">
          <w:delText>es</w:delText>
        </w:r>
      </w:del>
      <w:r>
        <w:t xml:space="preserve">. </w:t>
      </w:r>
      <w:del w:id="132" w:author="cvelth@outlook.com" w:date="2017-11-30T00:06:00Z">
        <w:r w:rsidDel="00F84FBF">
          <w:delText xml:space="preserve">It </w:delText>
        </w:r>
      </w:del>
      <w:ins w:id="133" w:author="cvelth@outlook.com" w:date="2017-11-30T00:06:00Z">
        <w:r w:rsidR="00F84FBF">
          <w:t>this type of usage</w:t>
        </w:r>
        <w:r w:rsidR="00F84FBF">
          <w:t xml:space="preserve"> </w:t>
        </w:r>
      </w:ins>
      <w:r>
        <w:t xml:space="preserve">doesn’t change much in terms of theory but makes </w:t>
      </w:r>
      <w:ins w:id="134" w:author="cvelth@outlook.com" w:date="2017-11-30T00:06:00Z">
        <w:r w:rsidR="00F84FBF">
          <w:t xml:space="preserve">the </w:t>
        </w:r>
      </w:ins>
      <w:del w:id="135" w:author="cvelth@outlook.com" w:date="2017-11-30T00:06:00Z">
        <w:r w:rsidDel="00F84FBF">
          <w:delText xml:space="preserve">calculation </w:delText>
        </w:r>
      </w:del>
      <w:r>
        <w:t>time-efficiency</w:t>
      </w:r>
      <w:ins w:id="136" w:author="cvelth@outlook.com" w:date="2017-11-30T00:06:00Z">
        <w:r w:rsidR="00F84FBF">
          <w:t xml:space="preserve"> of calculation</w:t>
        </w:r>
      </w:ins>
      <w:r w:rsidR="0001743A">
        <w:t xml:space="preserve"> considerably</w:t>
      </w:r>
      <w:r>
        <w:t xml:space="preserve"> better.</w:t>
      </w:r>
      <w:ins w:id="137" w:author="cvelth@outlook.com" w:date="2017-11-30T00:07:00Z">
        <w:r w:rsidR="00F84FBF">
          <w:t xml:space="preserve"> But, it’s clear it isn’t the only type of help they are able to organize. </w:t>
        </w:r>
      </w:ins>
      <w:del w:id="138" w:author="cvelth@outlook.com" w:date="2017-11-30T00:07:00Z">
        <w:r w:rsidDel="00F84FBF">
          <w:delText xml:space="preserve"> But the push it gives to the research doesn’t stop there. </w:delText>
        </w:r>
      </w:del>
      <w:r>
        <w:t xml:space="preserve">As an example, I want to mention </w:t>
      </w:r>
      <w:r w:rsidR="00BF1548">
        <w:t xml:space="preserve">work on correlation published in 1949 by </w:t>
      </w:r>
      <w:r w:rsidR="00BF1548" w:rsidRPr="00BF1548">
        <w:t>statisticians Donald Cochrane and Guy Orcutt</w:t>
      </w:r>
      <w:ins w:id="139" w:author="cvelth@outlook.com" w:date="2017-11-30T00:07:00Z">
        <w:r w:rsidR="00F84FBF">
          <w:t>. The</w:t>
        </w:r>
      </w:ins>
      <w:r w:rsidR="00BF1548">
        <w:t xml:space="preserve"> amount of calculations</w:t>
      </w:r>
      <w:ins w:id="140" w:author="cvelth@outlook.com" w:date="2017-11-30T00:07:00Z">
        <w:r w:rsidR="00F84FBF">
          <w:t xml:space="preserve"> it contained</w:t>
        </w:r>
      </w:ins>
      <w:del w:id="141" w:author="cvelth@outlook.com" w:date="2017-11-30T00:07:00Z">
        <w:r w:rsidR="00BF1548" w:rsidDel="00F84FBF">
          <w:delText xml:space="preserve"> in which</w:delText>
        </w:r>
      </w:del>
      <w:r w:rsidR="00BF1548">
        <w:t xml:space="preserve"> would be impossible to process in </w:t>
      </w:r>
      <w:del w:id="142" w:author="cvelth@outlook.com" w:date="2017-11-30T00:08:00Z">
        <w:r w:rsidR="00BF1548" w:rsidDel="00F84FBF">
          <w:delText xml:space="preserve">a </w:delText>
        </w:r>
      </w:del>
      <w:r w:rsidR="00BF1548">
        <w:t>one human lifetime if it was being done using routine calculator</w:t>
      </w:r>
      <w:del w:id="143" w:author="cvelth@outlook.com" w:date="2017-11-30T00:08:00Z">
        <w:r w:rsidR="00BF1548" w:rsidDel="00F84FBF">
          <w:delText>.</w:delText>
        </w:r>
      </w:del>
      <w:ins w:id="144" w:author="cvelth@outlook.com" w:date="2017-11-30T00:08:00Z">
        <w:r w:rsidR="00F84FBF">
          <w:t xml:space="preserve"> (I’m not even mentioning even older methods (like paper and pencil), as they are even slower).</w:t>
        </w:r>
      </w:ins>
      <w:ins w:id="145" w:author="cvelth@outlook.com" w:date="2017-11-30T00:09:00Z">
        <w:r w:rsidR="00F84FBF">
          <w:t xml:space="preserve"> I hope the example is a clear demonstration of </w:t>
        </w:r>
      </w:ins>
      <w:del w:id="146" w:author="cvelth@outlook.com" w:date="2017-11-30T00:09:00Z">
        <w:r w:rsidR="00BF1548" w:rsidDel="00F84FBF">
          <w:delText xml:space="preserve"> It shows that </w:delText>
        </w:r>
      </w:del>
      <w:r w:rsidR="00BF1548">
        <w:t xml:space="preserve">new possibilities and computation methods </w:t>
      </w:r>
      <w:del w:id="147" w:author="cvelth@outlook.com" w:date="2017-11-30T00:09:00Z">
        <w:r w:rsidR="00BF1548" w:rsidDel="00F84FBF">
          <w:delText xml:space="preserve">were </w:delText>
        </w:r>
      </w:del>
      <w:r w:rsidR="00BF1548">
        <w:t xml:space="preserve">opened before the economists even at the start of computerization process. </w:t>
      </w:r>
    </w:p>
    <w:p w:rsidR="005B298F" w:rsidRDefault="00CA575B" w:rsidP="00D109FD">
      <w:pPr>
        <w:jc w:val="both"/>
      </w:pPr>
      <w:ins w:id="148" w:author="cvelth@outlook.com" w:date="2017-11-30T00:09:00Z">
        <w:r>
          <w:lastRenderedPageBreak/>
          <w:t>As the deve</w:t>
        </w:r>
      </w:ins>
      <w:ins w:id="149" w:author="cvelth@outlook.com" w:date="2017-11-30T00:10:00Z">
        <w:r>
          <w:t xml:space="preserve">lopment continues we can get even more impactful assistance. In my opinion, </w:t>
        </w:r>
      </w:ins>
      <w:del w:id="150" w:author="cvelth@outlook.com" w:date="2017-11-30T00:10:00Z">
        <w:r w:rsidR="00BF1548" w:rsidDel="00CA575B">
          <w:delText xml:space="preserve">The next and </w:delText>
        </w:r>
      </w:del>
      <w:r w:rsidR="00BF1548">
        <w:t>the most important possibility</w:t>
      </w:r>
      <w:del w:id="151" w:author="cvelth@outlook.com" w:date="2017-11-30T00:11:00Z">
        <w:r w:rsidR="00BF1548" w:rsidDel="00CA575B">
          <w:delText xml:space="preserve"> </w:delText>
        </w:r>
      </w:del>
      <w:ins w:id="152" w:author="cvelth@outlook.com" w:date="2017-11-30T00:11:00Z">
        <w:r>
          <w:t xml:space="preserve"> the process of </w:t>
        </w:r>
      </w:ins>
      <w:r w:rsidR="00BF1548">
        <w:t>integrating computer systems in scientific process opened is the amount of data being stored. According to the Relx Group’s research we can store up to 677 973 pages of text data in just 1 gigabyte of memory. It’s easy to compare size of simple</w:t>
      </w:r>
      <w:ins w:id="153" w:author="cvelth@outlook.com" w:date="2017-11-30T00:12:00Z">
        <w:r>
          <w:t xml:space="preserve"> portable</w:t>
        </w:r>
      </w:ins>
      <w:r w:rsidR="00BF1548">
        <w:t xml:space="preserve"> flash drive</w:t>
      </w:r>
      <w:ins w:id="154" w:author="cvelth@outlook.com" w:date="2017-11-30T00:12:00Z">
        <w:r>
          <w:t xml:space="preserve"> taking inconsiderable amounts of space</w:t>
        </w:r>
      </w:ins>
      <w:r w:rsidR="00BF1548">
        <w:t xml:space="preserve"> (I am not even talking about hard drives) and the amount of paper it replaces.</w:t>
      </w:r>
    </w:p>
    <w:p w:rsidR="00BC5A76" w:rsidRDefault="00CA575B" w:rsidP="00D109FD">
      <w:pPr>
        <w:jc w:val="both"/>
      </w:pPr>
      <w:ins w:id="155" w:author="cvelth@outlook.com" w:date="2017-11-30T00:14:00Z">
        <w:r>
          <w:t>Additionally,</w:t>
        </w:r>
      </w:ins>
      <w:ins w:id="156" w:author="cvelth@outlook.com" w:date="2017-11-30T00:13:00Z">
        <w:r>
          <w:t xml:space="preserve"> I want to mention computer simulation</w:t>
        </w:r>
      </w:ins>
      <w:ins w:id="157" w:author="cvelth@outlook.com" w:date="2017-11-30T00:14:00Z">
        <w:r>
          <w:t>s</w:t>
        </w:r>
      </w:ins>
      <w:ins w:id="158" w:author="cvelth@outlook.com" w:date="2017-11-30T00:13:00Z">
        <w:r>
          <w:t xml:space="preserve"> as one more useful tool modern economists are given</w:t>
        </w:r>
      </w:ins>
      <w:ins w:id="159" w:author="cvelth@outlook.com" w:date="2017-11-30T00:14:00Z">
        <w:r>
          <w:t>.</w:t>
        </w:r>
      </w:ins>
      <w:del w:id="160" w:author="cvelth@outlook.com" w:date="2017-11-30T00:14:00Z">
        <w:r w:rsidR="00BC5A76" w:rsidDel="00CA575B">
          <w:delText xml:space="preserve">As less </w:delText>
        </w:r>
      </w:del>
      <w:del w:id="161" w:author="cvelth@outlook.com" w:date="2017-11-30T00:12:00Z">
        <w:r w:rsidR="00BC5A76" w:rsidDel="00CA575B">
          <w:delText xml:space="preserve">important </w:delText>
        </w:r>
      </w:del>
      <w:del w:id="162" w:author="cvelth@outlook.com" w:date="2017-11-30T00:14:00Z">
        <w:r w:rsidR="00BC5A76" w:rsidDel="00CA575B">
          <w:delText>but still quite useful technique I want to mention simulations.</w:delText>
        </w:r>
      </w:del>
      <w:r w:rsidR="00BC5A76">
        <w:t xml:space="preserve"> </w:t>
      </w:r>
      <w:ins w:id="163" w:author="cvelth@outlook.com" w:date="2017-11-30T00:14:00Z">
        <w:r>
          <w:t xml:space="preserve">It allow generation of new </w:t>
        </w:r>
      </w:ins>
      <w:del w:id="164" w:author="cvelth@outlook.com" w:date="2017-11-30T00:15:00Z">
        <w:r w:rsidR="00BC5A76" w:rsidDel="00CA575B">
          <w:delText xml:space="preserve">They allow to generate new </w:delText>
        </w:r>
      </w:del>
      <w:r w:rsidR="00BC5A76">
        <w:t>typical eviden</w:t>
      </w:r>
      <w:ins w:id="165" w:author="cvelth@outlook.com" w:date="2017-11-30T00:15:00Z">
        <w:r>
          <w:t>tial</w:t>
        </w:r>
      </w:ins>
      <w:del w:id="166" w:author="cvelth@outlook.com" w:date="2017-11-30T00:15:00Z">
        <w:r w:rsidR="00BC5A76" w:rsidDel="00CA575B">
          <w:delText>ce end</w:delText>
        </w:r>
      </w:del>
      <w:r w:rsidR="00BC5A76">
        <w:t xml:space="preserve"> data based on the results of real data research in order to discover new possibilities and improve data classification systems</w:t>
      </w:r>
      <w:ins w:id="167" w:author="cvelth@outlook.com" w:date="2017-11-30T00:16:00Z">
        <w:r>
          <w:t xml:space="preserve"> to increase amount and diversity of data used.</w:t>
        </w:r>
      </w:ins>
      <w:del w:id="168" w:author="cvelth@outlook.com" w:date="2017-11-30T00:16:00Z">
        <w:r w:rsidR="00BC5A76" w:rsidDel="00CA575B">
          <w:delText>.</w:delText>
        </w:r>
      </w:del>
    </w:p>
    <w:p w:rsidR="00BC5A76" w:rsidRDefault="00BC5A76" w:rsidP="00D109FD">
      <w:pPr>
        <w:jc w:val="both"/>
      </w:pPr>
      <w:r>
        <w:t xml:space="preserve">Now, </w:t>
      </w:r>
      <w:ins w:id="169" w:author="cvelth@outlook.com" w:date="2017-11-30T00:18:00Z">
        <w:r w:rsidR="00EB687E">
          <w:t xml:space="preserve">there are </w:t>
        </w:r>
      </w:ins>
      <w:r>
        <w:t xml:space="preserve">large databanks </w:t>
      </w:r>
      <w:del w:id="170" w:author="cvelth@outlook.com" w:date="2017-11-30T00:18:00Z">
        <w:r w:rsidDel="00EB687E">
          <w:delText xml:space="preserve">are </w:delText>
        </w:r>
      </w:del>
      <w:r>
        <w:t>available for both academic and commercial use</w:t>
      </w:r>
      <w:ins w:id="171" w:author="cvelth@outlook.com" w:date="2017-11-30T00:18:00Z">
        <w:r w:rsidR="00EB687E">
          <w:t>.</w:t>
        </w:r>
      </w:ins>
      <w:r>
        <w:t xml:space="preserve"> </w:t>
      </w:r>
      <w:del w:id="172" w:author="cvelth@outlook.com" w:date="2017-11-30T00:18:00Z">
        <w:r w:rsidDel="00EB687E">
          <w:delText>and they</w:delText>
        </w:r>
      </w:del>
      <w:ins w:id="173" w:author="cvelth@outlook.com" w:date="2017-11-30T00:18:00Z">
        <w:r w:rsidR="00EB687E">
          <w:t>It</w:t>
        </w:r>
      </w:ins>
      <w:r>
        <w:t xml:space="preserve"> ha</w:t>
      </w:r>
      <w:ins w:id="174" w:author="cvelth@outlook.com" w:date="2017-11-30T00:18:00Z">
        <w:r w:rsidR="00EB687E">
          <w:t>s</w:t>
        </w:r>
      </w:ins>
      <w:del w:id="175" w:author="cvelth@outlook.com" w:date="2017-11-30T00:18:00Z">
        <w:r w:rsidDel="00EB687E">
          <w:delText>ve</w:delText>
        </w:r>
      </w:del>
      <w:r>
        <w:t xml:space="preserve"> changed econometric software: various markets are now computerized</w:t>
      </w:r>
      <w:ins w:id="176" w:author="cvelth@outlook.com" w:date="2017-11-30T00:19:00Z">
        <w:r w:rsidR="00EB687E">
          <w:t xml:space="preserve">, so </w:t>
        </w:r>
      </w:ins>
      <w:del w:id="177" w:author="cvelth@outlook.com" w:date="2017-11-30T00:19:00Z">
        <w:r w:rsidDel="00EB687E">
          <w:delText xml:space="preserve"> and </w:delText>
        </w:r>
      </w:del>
      <w:r>
        <w:t xml:space="preserve">its </w:t>
      </w:r>
      <w:del w:id="178" w:author="cvelth@outlook.com" w:date="2017-11-30T00:19:00Z">
        <w:r w:rsidDel="00EB687E">
          <w:delText xml:space="preserve">data and </w:delText>
        </w:r>
      </w:del>
      <w:r>
        <w:t>price</w:t>
      </w:r>
      <w:ins w:id="179" w:author="cvelth@outlook.com" w:date="2017-11-30T00:19:00Z">
        <w:r w:rsidR="00EB687E">
          <w:t xml:space="preserve"> and usage</w:t>
        </w:r>
      </w:ins>
      <w:r>
        <w:t xml:space="preserve"> information is being processed in real time and recorded. The data set has grown big enough to not be able to be studied by traditional means. This cased new empirical tools, such as machine learning, to find their usage in economics, as well.</w:t>
      </w:r>
    </w:p>
    <w:p w:rsidR="00BC5A76" w:rsidRDefault="00BC5A76" w:rsidP="00D109FD">
      <w:pPr>
        <w:jc w:val="both"/>
      </w:pPr>
      <w:del w:id="180" w:author="cvelth@outlook.com" w:date="2017-11-30T00:19:00Z">
        <w:r w:rsidDel="00EB687E">
          <w:delText>This way</w:delText>
        </w:r>
      </w:del>
      <w:ins w:id="181" w:author="cvelth@outlook.com" w:date="2017-11-30T00:19:00Z">
        <w:r w:rsidR="00EB687E">
          <w:t>They allow</w:t>
        </w:r>
      </w:ins>
      <w:r>
        <w:t xml:space="preserve"> more realistic simulations</w:t>
      </w:r>
      <w:del w:id="182" w:author="cvelth@outlook.com" w:date="2017-11-30T00:20:00Z">
        <w:r w:rsidDel="00EB687E">
          <w:delText xml:space="preserve"> </w:delText>
        </w:r>
      </w:del>
      <w:ins w:id="183" w:author="cvelth@outlook.com" w:date="2017-11-30T00:20:00Z">
        <w:r w:rsidR="00EB687E">
          <w:t xml:space="preserve"> to be implemented</w:t>
        </w:r>
      </w:ins>
      <w:del w:id="184" w:author="cvelth@outlook.com" w:date="2017-11-30T00:20:00Z">
        <w:r w:rsidDel="00EB687E">
          <w:delText>are available</w:delText>
        </w:r>
      </w:del>
      <w:r>
        <w:t xml:space="preserve"> and, as the result,</w:t>
      </w:r>
      <w:ins w:id="185" w:author="cvelth@outlook.com" w:date="2017-11-30T00:20:00Z">
        <w:r w:rsidR="00C260C9">
          <w:t xml:space="preserve"> make </w:t>
        </w:r>
      </w:ins>
      <w:r>
        <w:t xml:space="preserve"> </w:t>
      </w:r>
      <w:r w:rsidR="003B7F7E">
        <w:t xml:space="preserve">theoretical models </w:t>
      </w:r>
      <w:del w:id="186" w:author="cvelth@outlook.com" w:date="2017-11-30T00:20:00Z">
        <w:r w:rsidR="003B7F7E" w:rsidDel="00C260C9">
          <w:delText xml:space="preserve">can be </w:delText>
        </w:r>
      </w:del>
      <w:r w:rsidR="003B7F7E">
        <w:t xml:space="preserve">simpler and </w:t>
      </w:r>
      <w:del w:id="187" w:author="cvelth@outlook.com" w:date="2017-11-30T00:20:00Z">
        <w:r w:rsidR="003B7F7E" w:rsidDel="00C260C9">
          <w:delText xml:space="preserve">less </w:delText>
        </w:r>
      </w:del>
      <w:ins w:id="188" w:author="cvelth@outlook.com" w:date="2017-11-30T00:20:00Z">
        <w:r w:rsidR="00C260C9">
          <w:t>more</w:t>
        </w:r>
        <w:r w:rsidR="00C260C9">
          <w:t xml:space="preserve"> </w:t>
        </w:r>
      </w:ins>
      <w:r w:rsidR="003B7F7E">
        <w:t xml:space="preserve">accurate. </w:t>
      </w:r>
      <w:ins w:id="189" w:author="cvelth@outlook.com" w:date="2017-11-30T00:20:00Z">
        <w:r w:rsidR="00C260C9">
          <w:t xml:space="preserve">Because of the change </w:t>
        </w:r>
      </w:ins>
      <w:del w:id="190" w:author="cvelth@outlook.com" w:date="2017-11-30T00:20:00Z">
        <w:r w:rsidR="003B7F7E" w:rsidDel="00C260C9">
          <w:delText xml:space="preserve">It allows </w:delText>
        </w:r>
      </w:del>
      <w:r w:rsidR="003B7F7E">
        <w:t xml:space="preserve">scientists </w:t>
      </w:r>
      <w:del w:id="191" w:author="cvelth@outlook.com" w:date="2017-11-30T00:20:00Z">
        <w:r w:rsidR="003B7F7E" w:rsidDel="00C260C9">
          <w:delText xml:space="preserve">to </w:delText>
        </w:r>
      </w:del>
      <w:ins w:id="192" w:author="cvelth@outlook.com" w:date="2017-11-30T00:20:00Z">
        <w:r w:rsidR="00C260C9">
          <w:t>can</w:t>
        </w:r>
        <w:r w:rsidR="00C260C9">
          <w:t xml:space="preserve"> </w:t>
        </w:r>
      </w:ins>
      <w:r w:rsidR="003B7F7E">
        <w:t>shift their focus from methodology of the process to its results.</w:t>
      </w:r>
      <w:del w:id="193" w:author="cvelth@outlook.com" w:date="2017-11-30T00:21:00Z">
        <w:r w:rsidR="003B7F7E" w:rsidDel="00C260C9">
          <w:delText xml:space="preserve"> </w:delText>
        </w:r>
      </w:del>
    </w:p>
    <w:p w:rsidR="003B7F7E" w:rsidRDefault="00C260C9" w:rsidP="00C260C9">
      <w:pPr>
        <w:jc w:val="both"/>
      </w:pPr>
      <w:ins w:id="194" w:author="cvelth@outlook.com" w:date="2017-11-30T00:21:00Z">
        <w:r>
          <w:t xml:space="preserve">An </w:t>
        </w:r>
        <w:r w:rsidRPr="003B7F7E">
          <w:t>Automated Reasoning Assistant</w:t>
        </w:r>
        <w:r>
          <w:t xml:space="preserve"> developed</w:t>
        </w:r>
      </w:ins>
      <w:ins w:id="195" w:author="cvelth@outlook.com" w:date="2017-11-30T00:22:00Z">
        <w:r>
          <w:t xml:space="preserve"> in</w:t>
        </w:r>
        <w:r>
          <w:t xml:space="preserve"> Argonne National Laboratory, </w:t>
        </w:r>
        <w:r>
          <w:t xml:space="preserve">Illinoi, </w:t>
        </w:r>
        <w:r>
          <w:t>in 1980s</w:t>
        </w:r>
        <w:r>
          <w:t xml:space="preserve"> is capable of proving </w:t>
        </w:r>
        <w:r>
          <w:t>mathematical theorems alongside human mathematicians</w:t>
        </w:r>
        <w:r>
          <w:t xml:space="preserve">. But only </w:t>
        </w:r>
      </w:ins>
      <w:del w:id="196" w:author="cvelth@outlook.com" w:date="2017-11-30T00:22:00Z">
        <w:r w:rsidR="003B7F7E" w:rsidDel="00C260C9">
          <w:delText xml:space="preserve">In 1980s, Argonne National Laboratory, </w:delText>
        </w:r>
        <w:r w:rsidR="003B7F7E" w:rsidRPr="003B7F7E" w:rsidDel="00C260C9">
          <w:delText>Illinois</w:delText>
        </w:r>
        <w:r w:rsidR="003B7F7E" w:rsidDel="00C260C9">
          <w:delText xml:space="preserve">, developed and used an </w:delText>
        </w:r>
        <w:r w:rsidR="003B7F7E" w:rsidRPr="003B7F7E" w:rsidDel="00C260C9">
          <w:delText>Automated Reasoning Assistant</w:delText>
        </w:r>
        <w:r w:rsidR="003B7F7E" w:rsidDel="00C260C9">
          <w:delText xml:space="preserve"> to prove mathematical theorems alongside human mathematicians. R</w:delText>
        </w:r>
      </w:del>
      <w:ins w:id="197" w:author="cvelth@outlook.com" w:date="2017-11-30T00:22:00Z">
        <w:r>
          <w:t>r</w:t>
        </w:r>
      </w:ins>
      <w:r w:rsidR="003B7F7E">
        <w:t>ecently th</w:t>
      </w:r>
      <w:ins w:id="198" w:author="cvelth@outlook.com" w:date="2017-11-30T00:22:00Z">
        <w:r>
          <w:t>is idea</w:t>
        </w:r>
      </w:ins>
      <w:del w:id="199" w:author="cvelth@outlook.com" w:date="2017-11-30T00:22:00Z">
        <w:r w:rsidR="003B7F7E" w:rsidDel="00C260C9">
          <w:delText>e</w:delText>
        </w:r>
      </w:del>
      <w:r w:rsidR="003B7F7E">
        <w:t xml:space="preserve"> </w:t>
      </w:r>
      <w:del w:id="200" w:author="cvelth@outlook.com" w:date="2017-11-30T00:22:00Z">
        <w:r w:rsidR="003B7F7E" w:rsidDel="00C260C9">
          <w:delText xml:space="preserve">system </w:delText>
        </w:r>
      </w:del>
      <w:r w:rsidR="003B7F7E">
        <w:t>was applied to the economic research</w:t>
      </w:r>
      <w:ins w:id="201" w:author="cvelth@outlook.com" w:date="2017-11-30T00:23:00Z">
        <w:r>
          <w:t xml:space="preserve">. </w:t>
        </w:r>
      </w:ins>
      <w:del w:id="202" w:author="cvelth@outlook.com" w:date="2017-11-30T00:23:00Z">
        <w:r w:rsidR="003B7F7E" w:rsidDel="00C260C9">
          <w:delText xml:space="preserve"> and, a</w:delText>
        </w:r>
      </w:del>
      <w:ins w:id="203" w:author="cvelth@outlook.com" w:date="2017-11-30T00:23:00Z">
        <w:r>
          <w:t>A</w:t>
        </w:r>
      </w:ins>
      <w:r w:rsidR="003B7F7E">
        <w:t>s result it had not only proven all know theorems</w:t>
      </w:r>
      <w:r w:rsidR="003B7F7E" w:rsidRPr="003B7F7E">
        <w:t xml:space="preserve"> </w:t>
      </w:r>
      <w:r w:rsidR="003B7F7E">
        <w:t xml:space="preserve">(e.g. Tang and Lin 2009, Kerber, Rowat and Windsteiger, 2011) but did discover new ones (e.g. Tang and Lin 2011; Geist and Endriss 2011; see also Chatterjee and Sen 2014). </w:t>
      </w:r>
    </w:p>
    <w:p w:rsidR="00487EDC" w:rsidRDefault="00F55DF3" w:rsidP="003B7F7E">
      <w:pPr>
        <w:jc w:val="both"/>
      </w:pPr>
      <w:r>
        <w:t xml:space="preserve">It’s a known fact, that AlphaGo </w:t>
      </w:r>
      <w:ins w:id="204" w:author="cvelth@outlook.com" w:date="2017-11-30T00:23:00Z">
        <w:r w:rsidR="00882674">
          <w:t xml:space="preserve">has </w:t>
        </w:r>
      </w:ins>
      <w:r>
        <w:t>beat</w:t>
      </w:r>
      <w:ins w:id="205" w:author="cvelth@outlook.com" w:date="2017-11-30T00:23:00Z">
        <w:r w:rsidR="00882674">
          <w:t>en</w:t>
        </w:r>
      </w:ins>
      <w:r>
        <w:t xml:space="preserve"> </w:t>
      </w:r>
      <w:r w:rsidRPr="00F55DF3">
        <w:t>Lee Sedol</w:t>
      </w:r>
      <w:r>
        <w:t xml:space="preserve"> (dan-9)</w:t>
      </w:r>
      <w:r w:rsidR="0001743A">
        <w:t xml:space="preserve"> in Go game</w:t>
      </w:r>
      <w:del w:id="206" w:author="cvelth@outlook.com" w:date="2017-11-30T00:23:00Z">
        <w:r w:rsidR="0001743A" w:rsidDel="00882674">
          <w:delText>,</w:delText>
        </w:r>
      </w:del>
      <w:r w:rsidR="0001743A" w:rsidRPr="0001743A">
        <w:t xml:space="preserve"> </w:t>
      </w:r>
      <w:r w:rsidR="0001743A">
        <w:t>this March</w:t>
      </w:r>
      <w:ins w:id="207" w:author="cvelth@outlook.com" w:date="2017-11-30T00:23:00Z">
        <w:r w:rsidR="00882674">
          <w:t xml:space="preserve">. Now it can be clearly said that there are no human-created </w:t>
        </w:r>
      </w:ins>
      <w:ins w:id="208" w:author="cvelth@outlook.com" w:date="2017-11-30T00:24:00Z">
        <w:r w:rsidR="00882674">
          <w:t xml:space="preserve">table </w:t>
        </w:r>
      </w:ins>
      <w:ins w:id="209" w:author="cvelth@outlook.com" w:date="2017-11-30T00:23:00Z">
        <w:r w:rsidR="00882674">
          <w:t>game</w:t>
        </w:r>
      </w:ins>
      <w:ins w:id="210" w:author="cvelth@outlook.com" w:date="2017-11-30T00:24:00Z">
        <w:r w:rsidR="00882674">
          <w:t xml:space="preserve"> in the world</w:t>
        </w:r>
      </w:ins>
      <w:ins w:id="211" w:author="cvelth@outlook.com" w:date="2017-11-30T00:23:00Z">
        <w:r w:rsidR="00882674">
          <w:t xml:space="preserve"> </w:t>
        </w:r>
      </w:ins>
      <w:r>
        <w:t xml:space="preserve"> </w:t>
      </w:r>
      <w:ins w:id="212" w:author="cvelth@outlook.com" w:date="2017-11-30T00:24:00Z">
        <w:r w:rsidR="00882674">
          <w:t>where</w:t>
        </w:r>
      </w:ins>
      <w:del w:id="213" w:author="cvelth@outlook.com" w:date="2017-11-30T00:24:00Z">
        <w:r w:rsidR="0001743A" w:rsidDel="00882674">
          <w:delText>and as the result</w:delText>
        </w:r>
        <w:r w:rsidDel="00882674">
          <w:delText xml:space="preserve"> it can be said that </w:delText>
        </w:r>
        <w:r w:rsidR="00487EDC" w:rsidDel="00882674">
          <w:delText>there is no table game in the world where</w:delText>
        </w:r>
      </w:del>
      <w:r w:rsidR="00487EDC">
        <w:t xml:space="preserve"> a human cannot be beaten by a computer. </w:t>
      </w:r>
    </w:p>
    <w:p w:rsidR="003B7F7E" w:rsidRDefault="00487EDC" w:rsidP="003B7F7E">
      <w:pPr>
        <w:jc w:val="both"/>
      </w:pPr>
      <w:r>
        <w:t>This two examples</w:t>
      </w:r>
      <w:ins w:id="214" w:author="cvelth@outlook.com" w:date="2017-11-30T00:24:00Z">
        <w:r w:rsidR="00882674">
          <w:t xml:space="preserve"> are used to</w:t>
        </w:r>
      </w:ins>
      <w:r>
        <w:t xml:space="preserve"> illustrate how automated computing systems are surpassing humans in all the fields</w:t>
      </w:r>
      <w:del w:id="215" w:author="cvelth@outlook.com" w:date="2017-11-30T00:24:00Z">
        <w:r w:rsidDel="00882674">
          <w:delText xml:space="preserve"> </w:delText>
        </w:r>
      </w:del>
      <w:ins w:id="216" w:author="cvelth@outlook.com" w:date="2017-11-30T00:24:00Z">
        <w:r w:rsidR="00882674">
          <w:t xml:space="preserve"> possible</w:t>
        </w:r>
      </w:ins>
      <w:del w:id="217" w:author="cvelth@outlook.com" w:date="2017-11-30T00:24:00Z">
        <w:r w:rsidDel="00882674">
          <w:delText>possible including even human-created games and theorem proofing</w:delText>
        </w:r>
      </w:del>
      <w:r>
        <w:t>. The question is how long will it take to fully replace human-scientists. Well, I think it is easier to do in natural sciences, but social ones (including economics) would take more time. But it is just a question of the delay. It will happen</w:t>
      </w:r>
      <w:del w:id="218" w:author="cvelth@outlook.com" w:date="2017-11-30T00:25:00Z">
        <w:r w:rsidDel="00882674">
          <w:delText>,</w:delText>
        </w:r>
      </w:del>
      <w:r>
        <w:t xml:space="preserve"> eventually.</w:t>
      </w:r>
    </w:p>
    <w:p w:rsidR="00487EDC" w:rsidDel="00882674" w:rsidRDefault="00487EDC" w:rsidP="00882674">
      <w:pPr>
        <w:jc w:val="both"/>
        <w:rPr>
          <w:del w:id="219" w:author="cvelth@outlook.com" w:date="2017-11-30T00:25:00Z"/>
        </w:rPr>
        <w:pPrChange w:id="220" w:author="cvelth@outlook.com" w:date="2017-11-30T00:25:00Z">
          <w:pPr>
            <w:jc w:val="both"/>
          </w:pPr>
        </w:pPrChange>
      </w:pPr>
      <w:r>
        <w:t xml:space="preserve">So, </w:t>
      </w:r>
      <w:del w:id="221" w:author="cvelth@outlook.com" w:date="2017-11-30T00:25:00Z">
        <w:r w:rsidDel="00882674">
          <w:delText xml:space="preserve">let’s </w:delText>
        </w:r>
      </w:del>
      <w:ins w:id="222" w:author="cvelth@outlook.com" w:date="2017-11-30T00:25:00Z">
        <w:r w:rsidR="00882674">
          <w:t>it’s time to</w:t>
        </w:r>
        <w:r w:rsidR="00882674">
          <w:t xml:space="preserve"> </w:t>
        </w:r>
      </w:ins>
      <w:r>
        <w:t xml:space="preserve">draw </w:t>
      </w:r>
      <w:ins w:id="223" w:author="cvelth@outlook.com" w:date="2017-11-30T00:25:00Z">
        <w:r w:rsidR="00882674">
          <w:t>the</w:t>
        </w:r>
      </w:ins>
      <w:del w:id="224" w:author="cvelth@outlook.com" w:date="2017-11-30T00:25:00Z">
        <w:r w:rsidDel="00882674">
          <w:delText>a</w:delText>
        </w:r>
      </w:del>
      <w:r>
        <w:t xml:space="preserve"> conclusion. Economics is being changed by computers. Considerably so. The process started at the early days of computer development and continues to transform the science, as we know it. I don’t think anyone can predict when will the next breakthrough happen or how will the economics look like after it but the fact that it will is inevitable.</w:t>
      </w:r>
      <w:del w:id="225" w:author="cvelth@outlook.com" w:date="2017-11-30T00:25:00Z">
        <w:r w:rsidDel="00882674">
          <w:delText xml:space="preserve"> </w:delText>
        </w:r>
      </w:del>
    </w:p>
    <w:p w:rsidR="00487EDC" w:rsidRDefault="00487EDC" w:rsidP="00882674">
      <w:pPr>
        <w:jc w:val="both"/>
      </w:pPr>
      <w:del w:id="226" w:author="cvelth@outlook.com" w:date="2017-11-30T00:25:00Z">
        <w:r w:rsidDel="00882674">
          <w:delText>Everything is changed by the computers. And everything is getting better. So, why won’t we help all the aspects of our life become</w:delText>
        </w:r>
        <w:r w:rsidR="001508E7" w:rsidDel="00882674">
          <w:delText xml:space="preserve"> even more automated and independent from a human touch. Even the </w:delText>
        </w:r>
        <w:r w:rsidR="0001743A" w:rsidDel="00882674">
          <w:delText xml:space="preserve">social </w:delText>
        </w:r>
        <w:r w:rsidR="001508E7" w:rsidDel="00882674">
          <w:delText>science</w:delText>
        </w:r>
        <w:r w:rsidR="0001743A" w:rsidDel="00882674">
          <w:delText>s</w:delText>
        </w:r>
        <w:r w:rsidR="001508E7" w:rsidDel="00882674">
          <w:delText>.</w:delText>
        </w:r>
        <w:r w:rsidDel="00882674">
          <w:delText xml:space="preserve"> </w:delText>
        </w:r>
      </w:del>
    </w:p>
    <w:sdt>
      <w:sdtPr>
        <w:rPr>
          <w:rFonts w:ascii="Arial" w:eastAsiaTheme="minorEastAsia" w:hAnsi="Arial" w:cstheme="minorBidi"/>
          <w:color w:val="auto"/>
          <w:sz w:val="24"/>
          <w:szCs w:val="22"/>
          <w:lang w:eastAsia="ja-JP"/>
        </w:rPr>
        <w:id w:val="-970131095"/>
        <w:docPartObj>
          <w:docPartGallery w:val="Bibliographies"/>
          <w:docPartUnique/>
        </w:docPartObj>
      </w:sdtPr>
      <w:sdtEndPr/>
      <w:sdtContent>
        <w:p w:rsidR="0060196D" w:rsidRDefault="0060196D" w:rsidP="0092569C">
          <w:pPr>
            <w:pStyle w:val="Heading1"/>
            <w:jc w:val="both"/>
          </w:pPr>
          <w:r>
            <w:t>References</w:t>
          </w:r>
        </w:p>
        <w:sdt>
          <w:sdtPr>
            <w:id w:val="-573587230"/>
            <w:bibliography/>
          </w:sdtPr>
          <w:sdtEndPr/>
          <w:sdtContent>
            <w:p w:rsidR="00F6477C" w:rsidRDefault="0060196D" w:rsidP="00F6477C">
              <w:pPr>
                <w:pStyle w:val="Bibliography"/>
                <w:ind w:left="720" w:hanging="720"/>
                <w:rPr>
                  <w:noProof/>
                  <w:szCs w:val="24"/>
                </w:rPr>
              </w:pPr>
              <w:r>
                <w:fldChar w:fldCharType="begin"/>
              </w:r>
              <w:r>
                <w:instrText xml:space="preserve"> BIBLIOGRAPHY </w:instrText>
              </w:r>
              <w:r>
                <w:fldChar w:fldCharType="separate"/>
              </w:r>
              <w:r w:rsidR="00F6477C">
                <w:rPr>
                  <w:noProof/>
                </w:rPr>
                <w:t>Backhouse, R., &amp; Cherrier, B. (2016, May 21). 'It's Computerization, Stupid!' The Spread of Computers and the Changing Roles of Theoretical and Applied Economics. Birmingham, United Kingdom.</w:t>
              </w:r>
            </w:p>
            <w:p w:rsidR="00F6477C" w:rsidRDefault="00F6477C" w:rsidP="00F6477C">
              <w:pPr>
                <w:pStyle w:val="Bibliography"/>
                <w:ind w:left="720" w:hanging="720"/>
                <w:rPr>
                  <w:noProof/>
                </w:rPr>
              </w:pPr>
              <w:r>
                <w:rPr>
                  <w:noProof/>
                </w:rPr>
                <w:t xml:space="preserve">Cherrier, B. (2016, February 7). </w:t>
              </w:r>
              <w:r>
                <w:rPr>
                  <w:i/>
                  <w:iCs/>
                  <w:noProof/>
                </w:rPr>
                <w:t>9 ways computers have affected the development of economics.</w:t>
              </w:r>
              <w:r>
                <w:rPr>
                  <w:noProof/>
                </w:rPr>
                <w:t xml:space="preserve"> Retrieved from The Undercover Historian: https://beatricecherrier.wordpress.com/2016/02/07/9-ways-computers-have-affected-the-development-of-economics/</w:t>
              </w:r>
            </w:p>
            <w:p w:rsidR="00F6477C" w:rsidRDefault="00F6477C" w:rsidP="00F6477C">
              <w:pPr>
                <w:pStyle w:val="Bibliography"/>
                <w:ind w:left="720" w:hanging="720"/>
                <w:rPr>
                  <w:noProof/>
                </w:rPr>
              </w:pPr>
              <w:r>
                <w:rPr>
                  <w:noProof/>
                </w:rPr>
                <w:t xml:space="preserve">Cherrier, B. (2016, May 19). </w:t>
              </w:r>
              <w:r>
                <w:rPr>
                  <w:i/>
                  <w:iCs/>
                  <w:noProof/>
                </w:rPr>
                <w:t>How the computer transformed economics. And didn’t.</w:t>
              </w:r>
              <w:r>
                <w:rPr>
                  <w:noProof/>
                </w:rPr>
                <w:t xml:space="preserve"> Retrieved from Institute of New Economic Thinking: https://www.ineteconomics.org/perspectives/blog/how-the-computer-transformed-economics-and-didnt</w:t>
              </w:r>
            </w:p>
            <w:p w:rsidR="00F6477C" w:rsidRDefault="00F6477C" w:rsidP="00F6477C">
              <w:pPr>
                <w:pStyle w:val="Bibliography"/>
                <w:ind w:left="720" w:hanging="720"/>
                <w:rPr>
                  <w:noProof/>
                </w:rPr>
              </w:pPr>
              <w:r>
                <w:rPr>
                  <w:noProof/>
                </w:rPr>
                <w:t xml:space="preserve">Grogan, M. (2015, September 14). </w:t>
              </w:r>
              <w:r>
                <w:rPr>
                  <w:i/>
                  <w:iCs/>
                  <w:noProof/>
                </w:rPr>
                <w:t>Serial Correlation: Durbin-Watson and Cochrane-Orcutt Remedy.</w:t>
              </w:r>
              <w:r>
                <w:rPr>
                  <w:noProof/>
                </w:rPr>
                <w:t xml:space="preserve"> Retrieved from Using Data Science To Implement Business Solutions: http://www.michaeljgrogan.com/serial-correlation-and-the-cochrane-orcutt-remedy/</w:t>
              </w:r>
            </w:p>
            <w:p w:rsidR="00F6477C" w:rsidRDefault="00F6477C" w:rsidP="00F6477C">
              <w:pPr>
                <w:pStyle w:val="Bibliography"/>
                <w:ind w:left="720" w:hanging="720"/>
                <w:rPr>
                  <w:noProof/>
                </w:rPr>
              </w:pPr>
              <w:r>
                <w:rPr>
                  <w:noProof/>
                </w:rPr>
                <w:t xml:space="preserve">Moore, G. (1965). Cramming more components onto integrated circuits. </w:t>
              </w:r>
              <w:r>
                <w:rPr>
                  <w:i/>
                  <w:iCs/>
                  <w:noProof/>
                </w:rPr>
                <w:t>Electronics</w:t>
              </w:r>
              <w:r>
                <w:rPr>
                  <w:noProof/>
                </w:rPr>
                <w:t>, 1-4.</w:t>
              </w:r>
            </w:p>
            <w:p w:rsidR="00F6477C" w:rsidRDefault="00F6477C" w:rsidP="00F6477C">
              <w:pPr>
                <w:pStyle w:val="Bibliography"/>
                <w:ind w:left="720" w:hanging="720"/>
                <w:rPr>
                  <w:noProof/>
                </w:rPr>
              </w:pPr>
              <w:r>
                <w:rPr>
                  <w:noProof/>
                </w:rPr>
                <w:t xml:space="preserve">Orcutt, G., &amp; Cochrane, D. (1949). Application of Least Squares Regression to Relationships Containing Auto-Correlated Error Terms. </w:t>
              </w:r>
              <w:r>
                <w:rPr>
                  <w:i/>
                  <w:iCs/>
                  <w:noProof/>
                </w:rPr>
                <w:t>Journal of the American Statistical Association</w:t>
              </w:r>
              <w:r>
                <w:rPr>
                  <w:noProof/>
                </w:rPr>
                <w:t>, 32-61. Retrieved from Wikipedia.org.</w:t>
              </w:r>
            </w:p>
            <w:p w:rsidR="00F6477C" w:rsidRDefault="00F6477C" w:rsidP="00F6477C">
              <w:pPr>
                <w:pStyle w:val="Bibliography"/>
                <w:ind w:left="720" w:hanging="720"/>
                <w:rPr>
                  <w:noProof/>
                </w:rPr>
              </w:pPr>
              <w:r>
                <w:rPr>
                  <w:noProof/>
                </w:rPr>
                <w:t>RELX Group. (2007). How Many Pages in a Gygabyte? Dayton, Ohio.</w:t>
              </w:r>
            </w:p>
            <w:p w:rsidR="00F6477C" w:rsidRDefault="00F6477C" w:rsidP="00F6477C">
              <w:pPr>
                <w:pStyle w:val="Bibliography"/>
                <w:ind w:left="720" w:hanging="720"/>
                <w:rPr>
                  <w:noProof/>
                </w:rPr>
              </w:pPr>
              <w:r>
                <w:rPr>
                  <w:noProof/>
                </w:rPr>
                <w:t>Roth, A. E. (2002, July). The Economist as Engeneer: Game Theory. Experimentation and Calculation as Tools for Design Economics. Cambridge, Massachusetts.</w:t>
              </w:r>
            </w:p>
            <w:p w:rsidR="00F6477C" w:rsidRDefault="00F6477C" w:rsidP="00F6477C">
              <w:pPr>
                <w:pStyle w:val="Bibliography"/>
                <w:ind w:left="720" w:hanging="720"/>
                <w:rPr>
                  <w:noProof/>
                </w:rPr>
              </w:pPr>
              <w:r>
                <w:rPr>
                  <w:noProof/>
                </w:rPr>
                <w:t>Stevenson, B., &amp; Wolfers, J. (2008, August). Economic Growth and Subjective Well-Being: Reassessing the Easterlin Paradox. Brookings, South Dakota, United States of America: Brookings Papers on Economic Activity.</w:t>
              </w:r>
            </w:p>
            <w:p w:rsidR="00F6477C" w:rsidRDefault="00F6477C" w:rsidP="00F6477C">
              <w:pPr>
                <w:pStyle w:val="Bibliography"/>
                <w:ind w:left="720" w:hanging="720"/>
                <w:rPr>
                  <w:noProof/>
                </w:rPr>
              </w:pPr>
              <w:r>
                <w:rPr>
                  <w:noProof/>
                </w:rPr>
                <w:t xml:space="preserve">The Economist. (2016, May 12). After Moore’s law. The future of computing. </w:t>
              </w:r>
              <w:r>
                <w:rPr>
                  <w:i/>
                  <w:iCs/>
                  <w:noProof/>
                </w:rPr>
                <w:t>The Economist</w:t>
              </w:r>
              <w:r>
                <w:rPr>
                  <w:noProof/>
                </w:rPr>
                <w:t>, pp. 1-2.</w:t>
              </w:r>
            </w:p>
            <w:p w:rsidR="0060196D" w:rsidRDefault="0060196D" w:rsidP="00F6477C">
              <w:pPr>
                <w:jc w:val="both"/>
              </w:pPr>
              <w:r>
                <w:rPr>
                  <w:b/>
                  <w:bCs/>
                  <w:noProof/>
                </w:rPr>
                <w:fldChar w:fldCharType="end"/>
              </w:r>
            </w:p>
          </w:sdtContent>
        </w:sdt>
      </w:sdtContent>
    </w:sdt>
    <w:p w:rsidR="0060196D" w:rsidRDefault="0060196D" w:rsidP="0092569C">
      <w:pPr>
        <w:jc w:val="both"/>
      </w:pPr>
    </w:p>
    <w:sectPr w:rsidR="0060196D" w:rsidSect="00E53F25">
      <w:headerReference w:type="default" r:id="rId7"/>
      <w:footerReference w:type="default" r:id="rId8"/>
      <w:pgSz w:w="12240" w:h="15840"/>
      <w:pgMar w:top="1440" w:right="135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05F" w:rsidRDefault="0052105F" w:rsidP="00027394">
      <w:pPr>
        <w:spacing w:after="0" w:line="240" w:lineRule="auto"/>
      </w:pPr>
      <w:r>
        <w:separator/>
      </w:r>
    </w:p>
  </w:endnote>
  <w:endnote w:type="continuationSeparator" w:id="0">
    <w:p w:rsidR="0052105F" w:rsidRDefault="0052105F" w:rsidP="0002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92930"/>
      <w:docPartObj>
        <w:docPartGallery w:val="Page Numbers (Bottom of Page)"/>
        <w:docPartUnique/>
      </w:docPartObj>
    </w:sdtPr>
    <w:sdtEndPr/>
    <w:sdtContent>
      <w:sdt>
        <w:sdtPr>
          <w:id w:val="-1769616900"/>
          <w:docPartObj>
            <w:docPartGallery w:val="Page Numbers (Top of Page)"/>
            <w:docPartUnique/>
          </w:docPartObj>
        </w:sdtPr>
        <w:sdtEndPr/>
        <w:sdtContent>
          <w:p w:rsidR="00027394" w:rsidRDefault="0002739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82674">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82674">
              <w:rPr>
                <w:b/>
                <w:bCs/>
                <w:noProof/>
              </w:rPr>
              <w:t>3</w:t>
            </w:r>
            <w:r>
              <w:rPr>
                <w:b/>
                <w:bCs/>
                <w:szCs w:val="24"/>
              </w:rPr>
              <w:fldChar w:fldCharType="end"/>
            </w:r>
          </w:p>
        </w:sdtContent>
      </w:sdt>
    </w:sdtContent>
  </w:sdt>
  <w:p w:rsidR="00027394" w:rsidRDefault="000273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05F" w:rsidRDefault="0052105F" w:rsidP="00027394">
      <w:pPr>
        <w:spacing w:after="0" w:line="240" w:lineRule="auto"/>
      </w:pPr>
      <w:r>
        <w:separator/>
      </w:r>
    </w:p>
  </w:footnote>
  <w:footnote w:type="continuationSeparator" w:id="0">
    <w:p w:rsidR="0052105F" w:rsidRDefault="0052105F" w:rsidP="00027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394" w:rsidRPr="00027394" w:rsidRDefault="00027394" w:rsidP="001E68EB">
    <w:pPr>
      <w:pStyle w:val="Header"/>
      <w:ind w:firstLine="0"/>
      <w:jc w:val="right"/>
      <w:rPr>
        <w:lang w:val="uk-UA"/>
      </w:rPr>
    </w:pPr>
    <w:r>
      <w:rPr>
        <w:lang w:val="uk-UA"/>
      </w:rPr>
      <w:t>Крисак І. М.</w:t>
    </w:r>
    <w:r>
      <w:rPr>
        <w:lang w:val="uk-UA"/>
      </w:rPr>
      <w:br/>
      <w:t>студент групи ІО-53, ФІОТ</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velth@outlook.com">
    <w15:presenceInfo w15:providerId="Windows Live" w15:userId="29dd89ccd0a140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E5"/>
    <w:rsid w:val="0001743A"/>
    <w:rsid w:val="00027394"/>
    <w:rsid w:val="000510C9"/>
    <w:rsid w:val="001508E7"/>
    <w:rsid w:val="001B3BEF"/>
    <w:rsid w:val="001E68EB"/>
    <w:rsid w:val="002C3381"/>
    <w:rsid w:val="002C6453"/>
    <w:rsid w:val="002F12E5"/>
    <w:rsid w:val="00362A40"/>
    <w:rsid w:val="003B7F7E"/>
    <w:rsid w:val="003C022B"/>
    <w:rsid w:val="003C32AC"/>
    <w:rsid w:val="0040461D"/>
    <w:rsid w:val="00487EDC"/>
    <w:rsid w:val="005044BE"/>
    <w:rsid w:val="0052105F"/>
    <w:rsid w:val="00542E85"/>
    <w:rsid w:val="005B298F"/>
    <w:rsid w:val="0060196D"/>
    <w:rsid w:val="007B6949"/>
    <w:rsid w:val="00882674"/>
    <w:rsid w:val="0092569C"/>
    <w:rsid w:val="00925E51"/>
    <w:rsid w:val="00A14CEA"/>
    <w:rsid w:val="00A5629B"/>
    <w:rsid w:val="00A87699"/>
    <w:rsid w:val="00BC5A76"/>
    <w:rsid w:val="00BF1548"/>
    <w:rsid w:val="00C260C9"/>
    <w:rsid w:val="00C27635"/>
    <w:rsid w:val="00CA575B"/>
    <w:rsid w:val="00D109FD"/>
    <w:rsid w:val="00DB7319"/>
    <w:rsid w:val="00E05476"/>
    <w:rsid w:val="00E53F25"/>
    <w:rsid w:val="00EB687E"/>
    <w:rsid w:val="00EE5EF0"/>
    <w:rsid w:val="00F55DF3"/>
    <w:rsid w:val="00F6477C"/>
    <w:rsid w:val="00F84FBF"/>
    <w:rsid w:val="00F92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541C"/>
  <w15:chartTrackingRefBased/>
  <w15:docId w15:val="{68AEE380-476D-4BC2-9CE7-1C8FDAFA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_ec"/>
    <w:qFormat/>
    <w:rsid w:val="0092569C"/>
    <w:pPr>
      <w:spacing w:after="120" w:line="264" w:lineRule="auto"/>
      <w:ind w:firstLine="1008"/>
    </w:pPr>
    <w:rPr>
      <w:rFonts w:ascii="Arial" w:hAnsi="Arial"/>
      <w:sz w:val="24"/>
    </w:rPr>
  </w:style>
  <w:style w:type="paragraph" w:styleId="Heading1">
    <w:name w:val="heading 1"/>
    <w:basedOn w:val="Normal"/>
    <w:next w:val="Normal"/>
    <w:link w:val="Heading1Char"/>
    <w:uiPriority w:val="9"/>
    <w:qFormat/>
    <w:rsid w:val="0060196D"/>
    <w:pPr>
      <w:keepNext/>
      <w:keepLines/>
      <w:spacing w:before="240" w:after="0"/>
      <w:ind w:firstLine="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4"/>
    <w:rPr>
      <w:rFonts w:ascii="Arial" w:hAnsi="Arial"/>
      <w:sz w:val="28"/>
    </w:rPr>
  </w:style>
  <w:style w:type="paragraph" w:styleId="Footer">
    <w:name w:val="footer"/>
    <w:basedOn w:val="Normal"/>
    <w:link w:val="FooterChar"/>
    <w:uiPriority w:val="99"/>
    <w:unhideWhenUsed/>
    <w:rsid w:val="0002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4"/>
    <w:rPr>
      <w:rFonts w:ascii="Arial" w:hAnsi="Arial"/>
      <w:sz w:val="28"/>
    </w:rPr>
  </w:style>
  <w:style w:type="paragraph" w:styleId="Quote">
    <w:name w:val="Quote"/>
    <w:basedOn w:val="Normal"/>
    <w:next w:val="Normal"/>
    <w:link w:val="QuoteChar"/>
    <w:uiPriority w:val="29"/>
    <w:qFormat/>
    <w:rsid w:val="009256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69C"/>
    <w:rPr>
      <w:rFonts w:ascii="Arial" w:hAnsi="Arial"/>
      <w:i/>
      <w:iCs/>
      <w:color w:val="404040" w:themeColor="text1" w:themeTint="BF"/>
      <w:sz w:val="24"/>
    </w:rPr>
  </w:style>
  <w:style w:type="character" w:customStyle="1" w:styleId="Heading1Char">
    <w:name w:val="Heading 1 Char"/>
    <w:basedOn w:val="DefaultParagraphFont"/>
    <w:link w:val="Heading1"/>
    <w:uiPriority w:val="9"/>
    <w:rsid w:val="0060196D"/>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60196D"/>
  </w:style>
  <w:style w:type="character" w:styleId="Hyperlink">
    <w:name w:val="Hyperlink"/>
    <w:basedOn w:val="DefaultParagraphFont"/>
    <w:uiPriority w:val="99"/>
    <w:unhideWhenUsed/>
    <w:rsid w:val="00BF1548"/>
    <w:rPr>
      <w:color w:val="0563C1" w:themeColor="hyperlink"/>
      <w:u w:val="single"/>
    </w:rPr>
  </w:style>
  <w:style w:type="paragraph" w:styleId="Revision">
    <w:name w:val="Revision"/>
    <w:hidden/>
    <w:uiPriority w:val="99"/>
    <w:semiHidden/>
    <w:rsid w:val="000510C9"/>
    <w:pPr>
      <w:spacing w:after="0" w:line="240" w:lineRule="auto"/>
    </w:pPr>
    <w:rPr>
      <w:rFonts w:ascii="Arial" w:hAnsi="Arial"/>
      <w:sz w:val="24"/>
    </w:rPr>
  </w:style>
  <w:style w:type="paragraph" w:styleId="BalloonText">
    <w:name w:val="Balloon Text"/>
    <w:basedOn w:val="Normal"/>
    <w:link w:val="BalloonTextChar"/>
    <w:uiPriority w:val="99"/>
    <w:semiHidden/>
    <w:unhideWhenUsed/>
    <w:rsid w:val="00051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723">
      <w:bodyDiv w:val="1"/>
      <w:marLeft w:val="0"/>
      <w:marRight w:val="0"/>
      <w:marTop w:val="0"/>
      <w:marBottom w:val="0"/>
      <w:divBdr>
        <w:top w:val="none" w:sz="0" w:space="0" w:color="auto"/>
        <w:left w:val="none" w:sz="0" w:space="0" w:color="auto"/>
        <w:bottom w:val="none" w:sz="0" w:space="0" w:color="auto"/>
        <w:right w:val="none" w:sz="0" w:space="0" w:color="auto"/>
      </w:divBdr>
    </w:div>
    <w:div w:id="86731668">
      <w:bodyDiv w:val="1"/>
      <w:marLeft w:val="0"/>
      <w:marRight w:val="0"/>
      <w:marTop w:val="0"/>
      <w:marBottom w:val="0"/>
      <w:divBdr>
        <w:top w:val="none" w:sz="0" w:space="0" w:color="auto"/>
        <w:left w:val="none" w:sz="0" w:space="0" w:color="auto"/>
        <w:bottom w:val="none" w:sz="0" w:space="0" w:color="auto"/>
        <w:right w:val="none" w:sz="0" w:space="0" w:color="auto"/>
      </w:divBdr>
    </w:div>
    <w:div w:id="149031430">
      <w:bodyDiv w:val="1"/>
      <w:marLeft w:val="0"/>
      <w:marRight w:val="0"/>
      <w:marTop w:val="0"/>
      <w:marBottom w:val="0"/>
      <w:divBdr>
        <w:top w:val="none" w:sz="0" w:space="0" w:color="auto"/>
        <w:left w:val="none" w:sz="0" w:space="0" w:color="auto"/>
        <w:bottom w:val="none" w:sz="0" w:space="0" w:color="auto"/>
        <w:right w:val="none" w:sz="0" w:space="0" w:color="auto"/>
      </w:divBdr>
    </w:div>
    <w:div w:id="175194045">
      <w:bodyDiv w:val="1"/>
      <w:marLeft w:val="0"/>
      <w:marRight w:val="0"/>
      <w:marTop w:val="0"/>
      <w:marBottom w:val="0"/>
      <w:divBdr>
        <w:top w:val="none" w:sz="0" w:space="0" w:color="auto"/>
        <w:left w:val="none" w:sz="0" w:space="0" w:color="auto"/>
        <w:bottom w:val="none" w:sz="0" w:space="0" w:color="auto"/>
        <w:right w:val="none" w:sz="0" w:space="0" w:color="auto"/>
      </w:divBdr>
    </w:div>
    <w:div w:id="296686686">
      <w:bodyDiv w:val="1"/>
      <w:marLeft w:val="0"/>
      <w:marRight w:val="0"/>
      <w:marTop w:val="0"/>
      <w:marBottom w:val="0"/>
      <w:divBdr>
        <w:top w:val="none" w:sz="0" w:space="0" w:color="auto"/>
        <w:left w:val="none" w:sz="0" w:space="0" w:color="auto"/>
        <w:bottom w:val="none" w:sz="0" w:space="0" w:color="auto"/>
        <w:right w:val="none" w:sz="0" w:space="0" w:color="auto"/>
      </w:divBdr>
    </w:div>
    <w:div w:id="303396172">
      <w:bodyDiv w:val="1"/>
      <w:marLeft w:val="0"/>
      <w:marRight w:val="0"/>
      <w:marTop w:val="0"/>
      <w:marBottom w:val="0"/>
      <w:divBdr>
        <w:top w:val="none" w:sz="0" w:space="0" w:color="auto"/>
        <w:left w:val="none" w:sz="0" w:space="0" w:color="auto"/>
        <w:bottom w:val="none" w:sz="0" w:space="0" w:color="auto"/>
        <w:right w:val="none" w:sz="0" w:space="0" w:color="auto"/>
      </w:divBdr>
    </w:div>
    <w:div w:id="474176755">
      <w:bodyDiv w:val="1"/>
      <w:marLeft w:val="0"/>
      <w:marRight w:val="0"/>
      <w:marTop w:val="0"/>
      <w:marBottom w:val="0"/>
      <w:divBdr>
        <w:top w:val="none" w:sz="0" w:space="0" w:color="auto"/>
        <w:left w:val="none" w:sz="0" w:space="0" w:color="auto"/>
        <w:bottom w:val="none" w:sz="0" w:space="0" w:color="auto"/>
        <w:right w:val="none" w:sz="0" w:space="0" w:color="auto"/>
      </w:divBdr>
    </w:div>
    <w:div w:id="777682280">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29323499">
      <w:bodyDiv w:val="1"/>
      <w:marLeft w:val="0"/>
      <w:marRight w:val="0"/>
      <w:marTop w:val="0"/>
      <w:marBottom w:val="0"/>
      <w:divBdr>
        <w:top w:val="none" w:sz="0" w:space="0" w:color="auto"/>
        <w:left w:val="none" w:sz="0" w:space="0" w:color="auto"/>
        <w:bottom w:val="none" w:sz="0" w:space="0" w:color="auto"/>
        <w:right w:val="none" w:sz="0" w:space="0" w:color="auto"/>
      </w:divBdr>
    </w:div>
    <w:div w:id="1166437658">
      <w:bodyDiv w:val="1"/>
      <w:marLeft w:val="0"/>
      <w:marRight w:val="0"/>
      <w:marTop w:val="0"/>
      <w:marBottom w:val="0"/>
      <w:divBdr>
        <w:top w:val="none" w:sz="0" w:space="0" w:color="auto"/>
        <w:left w:val="none" w:sz="0" w:space="0" w:color="auto"/>
        <w:bottom w:val="none" w:sz="0" w:space="0" w:color="auto"/>
        <w:right w:val="none" w:sz="0" w:space="0" w:color="auto"/>
      </w:divBdr>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
    <w:div w:id="1494954015">
      <w:bodyDiv w:val="1"/>
      <w:marLeft w:val="0"/>
      <w:marRight w:val="0"/>
      <w:marTop w:val="0"/>
      <w:marBottom w:val="0"/>
      <w:divBdr>
        <w:top w:val="none" w:sz="0" w:space="0" w:color="auto"/>
        <w:left w:val="none" w:sz="0" w:space="0" w:color="auto"/>
        <w:bottom w:val="none" w:sz="0" w:space="0" w:color="auto"/>
        <w:right w:val="none" w:sz="0" w:space="0" w:color="auto"/>
      </w:divBdr>
    </w:div>
    <w:div w:id="1575504573">
      <w:bodyDiv w:val="1"/>
      <w:marLeft w:val="0"/>
      <w:marRight w:val="0"/>
      <w:marTop w:val="0"/>
      <w:marBottom w:val="0"/>
      <w:divBdr>
        <w:top w:val="none" w:sz="0" w:space="0" w:color="auto"/>
        <w:left w:val="none" w:sz="0" w:space="0" w:color="auto"/>
        <w:bottom w:val="none" w:sz="0" w:space="0" w:color="auto"/>
        <w:right w:val="none" w:sz="0" w:space="0" w:color="auto"/>
      </w:divBdr>
    </w:div>
    <w:div w:id="1695963155">
      <w:bodyDiv w:val="1"/>
      <w:marLeft w:val="0"/>
      <w:marRight w:val="0"/>
      <w:marTop w:val="0"/>
      <w:marBottom w:val="0"/>
      <w:divBdr>
        <w:top w:val="none" w:sz="0" w:space="0" w:color="auto"/>
        <w:left w:val="none" w:sz="0" w:space="0" w:color="auto"/>
        <w:bottom w:val="none" w:sz="0" w:space="0" w:color="auto"/>
        <w:right w:val="none" w:sz="0" w:space="0" w:color="auto"/>
      </w:divBdr>
    </w:div>
    <w:div w:id="1802189576">
      <w:bodyDiv w:val="1"/>
      <w:marLeft w:val="0"/>
      <w:marRight w:val="0"/>
      <w:marTop w:val="0"/>
      <w:marBottom w:val="0"/>
      <w:divBdr>
        <w:top w:val="none" w:sz="0" w:space="0" w:color="auto"/>
        <w:left w:val="none" w:sz="0" w:space="0" w:color="auto"/>
        <w:bottom w:val="none" w:sz="0" w:space="0" w:color="auto"/>
        <w:right w:val="none" w:sz="0" w:space="0" w:color="auto"/>
      </w:divBdr>
    </w:div>
    <w:div w:id="1816138471">
      <w:bodyDiv w:val="1"/>
      <w:marLeft w:val="0"/>
      <w:marRight w:val="0"/>
      <w:marTop w:val="0"/>
      <w:marBottom w:val="0"/>
      <w:divBdr>
        <w:top w:val="none" w:sz="0" w:space="0" w:color="auto"/>
        <w:left w:val="none" w:sz="0" w:space="0" w:color="auto"/>
        <w:bottom w:val="none" w:sz="0" w:space="0" w:color="auto"/>
        <w:right w:val="none" w:sz="0" w:space="0" w:color="auto"/>
      </w:divBdr>
    </w:div>
    <w:div w:id="1836457759">
      <w:bodyDiv w:val="1"/>
      <w:marLeft w:val="0"/>
      <w:marRight w:val="0"/>
      <w:marTop w:val="0"/>
      <w:marBottom w:val="0"/>
      <w:divBdr>
        <w:top w:val="none" w:sz="0" w:space="0" w:color="auto"/>
        <w:left w:val="none" w:sz="0" w:space="0" w:color="auto"/>
        <w:bottom w:val="none" w:sz="0" w:space="0" w:color="auto"/>
        <w:right w:val="none" w:sz="0" w:space="0" w:color="auto"/>
      </w:divBdr>
    </w:div>
    <w:div w:id="20729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Bea16</b:Tag>
    <b:SourceType>DocumentFromInternetSite</b:SourceType>
    <b:Guid>{65AF6932-0FD0-45AA-AF2D-4EF300231E4E}</b:Guid>
    <b:Title>How the computer transformed economics. And didn’t.</b:Title>
    <b:Year>2016</b:Year>
    <b:Author>
      <b:Author>
        <b:NameList>
          <b:Person>
            <b:Last>Cherrier</b:Last>
            <b:First>Beatrice</b:First>
          </b:Person>
        </b:NameList>
      </b:Author>
    </b:Author>
    <b:InternetSiteTitle>Institute of New Economic Thinking</b:InternetSiteTitle>
    <b:Month>May</b:Month>
    <b:Day>19</b:Day>
    <b:URL>https://www.ineteconomics.org/perspectives/blog/how-the-computer-transformed-economics-and-didnt</b:URL>
    <b:RefOrder>1</b:RefOrder>
  </b:Source>
  <b:Source>
    <b:Tag>Bea161</b:Tag>
    <b:SourceType>DocumentFromInternetSite</b:SourceType>
    <b:Guid>{9C7BBF49-13A7-48FD-908E-CFA574E8CA8F}</b:Guid>
    <b:Author>
      <b:Author>
        <b:NameList>
          <b:Person>
            <b:Last>Cherrier</b:Last>
            <b:First>Beatrice</b:First>
          </b:Person>
        </b:NameList>
      </b:Author>
    </b:Author>
    <b:Title>9 ways computers have affected the development of economics</b:Title>
    <b:InternetSiteTitle>The Undercover Historian</b:InternetSiteTitle>
    <b:Year>2016</b:Year>
    <b:Month>February</b:Month>
    <b:Day>7</b:Day>
    <b:URL>https://beatricecherrier.wordpress.com/2016/02/07/9-ways-computers-have-affected-the-development-of-economics/</b:URL>
    <b:RefOrder>2</b:RefOrder>
  </b:Source>
  <b:Source>
    <b:Tag>Gor65</b:Tag>
    <b:SourceType>JournalArticle</b:SourceType>
    <b:Guid>{FD10B7B6-B614-479B-BF0C-437499B7E7DF}</b:Guid>
    <b:Title>Cramming more components onto integrated circuits</b:Title>
    <b:Year>1965</b:Year>
    <b:Author>
      <b:Author>
        <b:NameList>
          <b:Person>
            <b:Last>Moore</b:Last>
            <b:First>Gordon</b:First>
          </b:Person>
        </b:NameList>
      </b:Author>
    </b:Author>
    <b:JournalName>Electronics</b:JournalName>
    <b:Pages>1-4</b:Pages>
    <b:RefOrder>3</b:RefOrder>
  </b:Source>
  <b:Source>
    <b:Tag>The16</b:Tag>
    <b:SourceType>ArticleInAPeriodical</b:SourceType>
    <b:Guid>{B57E42C9-5786-4B7B-9AD4-868325E61608}</b:Guid>
    <b:Title>After Moore’s law. The future of computing</b:Title>
    <b:Year>2016</b:Year>
    <b:Author>
      <b:Author>
        <b:Corporate>The Economist</b:Corporate>
      </b:Author>
    </b:Author>
    <b:JournalName>The Economist</b:JournalName>
    <b:Pages>1-2</b:Pages>
    <b:PeriodicalTitle>The Economist</b:PeriodicalTitle>
    <b:Month>May</b:Month>
    <b:Day>12</b:Day>
    <b:RefOrder>4</b:RefOrder>
  </b:Source>
  <b:Source>
    <b:Tag>Rog16</b:Tag>
    <b:SourceType>ElectronicSource</b:SourceType>
    <b:Guid>{8AD1258C-DD19-4587-A467-E2149AD373C5}</b:Guid>
    <b:Title>'It's Computerization, Stupid!' The Spread of Computers and the Changing Roles of Theoretical and Applied Economics</b:Title>
    <b:Year>2016</b:Year>
    <b:Month>May</b:Month>
    <b:Day>21</b:Day>
    <b:ConferenceName>SSRN </b:ConferenceName>
    <b:Author>
      <b:Author>
        <b:NameList>
          <b:Person>
            <b:Last>Backhouse</b:Last>
            <b:First>Roger</b:First>
          </b:Person>
          <b:Person>
            <b:Last>Cherrier</b:Last>
            <b:First>Beatrice</b:First>
          </b:Person>
        </b:NameList>
      </b:Author>
    </b:Author>
    <b:StateProvince>United Kingdom</b:StateProvince>
    <b:City>Birmingham</b:City>
    <b:RefOrder>5</b:RefOrder>
  </b:Source>
  <b:Source>
    <b:Tag>Ste08</b:Tag>
    <b:SourceType>Misc</b:SourceType>
    <b:Guid>{63E69312-C5B1-4669-9C53-973589DCD411}</b:Guid>
    <b:Title>Economic Growth and Subjective Well-Being: Reassessing the Easterlin Paradox</b:Title>
    <b:Year>2008</b:Year>
    <b:City>Brookings</b:City>
    <b:Publisher>Brookings Papers on Economic Activity</b:Publisher>
    <b:Author>
      <b:Author>
        <b:NameList>
          <b:Person>
            <b:Last>Stevenson</b:Last>
            <b:First>Betsey</b:First>
          </b:Person>
          <b:Person>
            <b:Last>Wolfers</b:Last>
            <b:First>Justin</b:First>
          </b:Person>
        </b:NameList>
      </b:Author>
    </b:Author>
    <b:Month>August</b:Month>
    <b:StateProvince>South Dakota</b:StateProvince>
    <b:CountryRegion>United States of America</b:CountryRegion>
    <b:RefOrder>6</b:RefOrder>
  </b:Source>
  <b:Source>
    <b:Tag>Mic15</b:Tag>
    <b:SourceType>DocumentFromInternetSite</b:SourceType>
    <b:Guid>{3B7BB520-5A25-4DCD-8D26-831CC2383A5A}</b:Guid>
    <b:Title>Serial Correlation: Durbin-Watson and Cochrane-Orcutt Remedy</b:Title>
    <b:Year>2015</b:Year>
    <b:Month>September</b:Month>
    <b:Day>14</b:Day>
    <b:Author>
      <b:Author>
        <b:NameList>
          <b:Person>
            <b:Last>Grogan</b:Last>
            <b:First>Michael</b:First>
          </b:Person>
        </b:NameList>
      </b:Author>
    </b:Author>
    <b:InternetSiteTitle>Using Data Science To Implement Business Solutions</b:InternetSiteTitle>
    <b:URL>http://www.michaeljgrogan.com/serial-correlation-and-the-cochrane-orcutt-remedy/</b:URL>
    <b:RefOrder>7</b:RefOrder>
  </b:Source>
  <b:Source>
    <b:Tag>Orc49</b:Tag>
    <b:SourceType>JournalArticle</b:SourceType>
    <b:Guid>{C687C229-5FB0-497F-95AA-EE781648BE5E}</b:Guid>
    <b:Author>
      <b:Author>
        <b:NameList>
          <b:Person>
            <b:Last>Orcutt</b:Last>
            <b:First>Guy</b:First>
          </b:Person>
          <b:Person>
            <b:Last>Cochrane</b:Last>
            <b:First>Donald</b:First>
          </b:Person>
        </b:NameList>
      </b:Author>
    </b:Author>
    <b:Title>Application of Least Squares Regression to Relationships Containing Auto-Correlated Error Terms</b:Title>
    <b:InternetSiteTitle>Wikipedia.org</b:InternetSiteTitle>
    <b:Year>1949</b:Year>
    <b:JournalName>Journal of the American Statistical Association</b:JournalName>
    <b:Pages>32-61</b:Pages>
    <b:RefOrder>8</b:RefOrder>
  </b:Source>
  <b:Source>
    <b:Tag>REL07</b:Tag>
    <b:SourceType>ElectronicSource</b:SourceType>
    <b:Guid>{C2195B61-93F8-4A25-9E3E-750FE19233CE}</b:Guid>
    <b:Title>How Many Pages in a Gygabyte?</b:Title>
    <b:Year>2007</b:Year>
    <b:Author>
      <b:Author>
        <b:Corporate>RELX Group</b:Corporate>
      </b:Author>
    </b:Author>
    <b:City>Dayton</b:City>
    <b:StateProvince>Ohio</b:StateProvince>
    <b:RefOrder>9</b:RefOrder>
  </b:Source>
  <b:Source>
    <b:Tag>Alv02</b:Tag>
    <b:SourceType>ElectronicSource</b:SourceType>
    <b:Guid>{76F5C63D-F71B-43A3-A80F-51C416DDB736}</b:Guid>
    <b:Author>
      <b:Author>
        <b:NameList>
          <b:Person>
            <b:Last>Roth</b:Last>
            <b:First>Alvin</b:First>
            <b:Middle>E.</b:Middle>
          </b:Person>
        </b:NameList>
      </b:Author>
    </b:Author>
    <b:Title>The Economist as Engeneer: Game Theory. Experimentation and Calculation as Tools for Design Economics</b:Title>
    <b:City>Cambridge</b:City>
    <b:StateProvince>Massachusetts</b:StateProvince>
    <b:Year>2002</b:Year>
    <b:Month>July</b:Month>
    <b:RefOrder>10</b:RefOrder>
  </b:Source>
</b:Sources>
</file>

<file path=customXml/itemProps1.xml><?xml version="1.0" encoding="utf-8"?>
<ds:datastoreItem xmlns:ds="http://schemas.openxmlformats.org/officeDocument/2006/customXml" ds:itemID="{17D407A8-BE80-4DDA-BAD5-0544A188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cvelth@outlook.com</dc:creator>
  <cp:keywords/>
  <dc:description/>
  <cp:lastModifiedBy>cvelth@outlook.com</cp:lastModifiedBy>
  <cp:revision>17</cp:revision>
  <cp:lastPrinted>2017-11-13T23:29:00Z</cp:lastPrinted>
  <dcterms:created xsi:type="dcterms:W3CDTF">2017-11-13T20:46:00Z</dcterms:created>
  <dcterms:modified xsi:type="dcterms:W3CDTF">2017-11-29T22:25:00Z</dcterms:modified>
</cp:coreProperties>
</file>